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A10" w:rsidRPr="00FA3A10" w:rsidRDefault="00FA3A10" w:rsidP="00FA3A10">
      <w:pPr>
        <w:spacing w:before="100" w:beforeAutospacing="1" w:after="100" w:afterAutospacing="1" w:line="240" w:lineRule="auto"/>
        <w:outlineLvl w:val="0"/>
        <w:rPr>
          <w:rFonts w:ascii="Segoe UI Semibold" w:eastAsia="Times New Roman" w:hAnsi="Segoe UI Semibold" w:cs="Segoe UI Semibold"/>
          <w:kern w:val="36"/>
          <w:sz w:val="48"/>
          <w:szCs w:val="48"/>
          <w:lang w:eastAsia="fr-FR"/>
        </w:rPr>
      </w:pPr>
      <w:r w:rsidRPr="00FA3A10">
        <w:rPr>
          <w:rFonts w:ascii="Segoe UI Semibold" w:eastAsia="Times New Roman" w:hAnsi="Segoe UI Semibold" w:cs="Segoe UI Semibold"/>
          <w:kern w:val="36"/>
          <w:sz w:val="48"/>
          <w:szCs w:val="48"/>
          <w:lang w:eastAsia="fr-FR"/>
        </w:rPr>
        <w:t>ESP32 LoRa Sensor Monitoring with Web Server (Long Range Communication)</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In this project, you’ll build a sensor monitoring system using a TTGO LoRa32 SX1276 OLED board that sends temperature, humidity and pressure readings via LoRa radio to an ESP32 LoRa receiver. The receiver displays the latest sensor readings on a web server.</w:t>
      </w:r>
    </w:p>
    <w:p w:rsidR="00FA3A10" w:rsidRPr="00FA3A10" w:rsidRDefault="00FA3A10" w:rsidP="00FA3A10">
      <w:pPr>
        <w:shd w:val="clear" w:color="auto" w:fill="FCFCFC"/>
        <w:spacing w:after="0"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noProof/>
          <w:color w:val="333333"/>
          <w:sz w:val="27"/>
          <w:szCs w:val="27"/>
          <w:lang w:eastAsia="fr-FR"/>
        </w:rPr>
        <w:drawing>
          <wp:inline distT="0" distB="0" distL="0" distR="0">
            <wp:extent cx="8001000" cy="4505325"/>
            <wp:effectExtent l="0" t="0" r="0" b="9525"/>
            <wp:docPr id="18" name="Image 18" descr="ESP32 LoRa Sensor Monitoring with Web Server Long Range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 LoRa Sensor Monitoring with Web Server Long Range Commun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0" cy="4505325"/>
                    </a:xfrm>
                    <a:prstGeom prst="rect">
                      <a:avLst/>
                    </a:prstGeom>
                    <a:noFill/>
                    <a:ln>
                      <a:noFill/>
                    </a:ln>
                  </pic:spPr>
                </pic:pic>
              </a:graphicData>
            </a:graphic>
          </wp:inline>
        </w:drawing>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With this project you’ll learn how to:</w:t>
      </w:r>
    </w:p>
    <w:p w:rsidR="00FA3A10" w:rsidRPr="00FA3A10" w:rsidRDefault="00FA3A10" w:rsidP="00FA3A10">
      <w:pPr>
        <w:numPr>
          <w:ilvl w:val="0"/>
          <w:numId w:val="1"/>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Send sensor readings via LoRa radio between two ESP32 boards;</w:t>
      </w:r>
    </w:p>
    <w:p w:rsidR="00FA3A10" w:rsidRPr="00FA3A10" w:rsidRDefault="00FA3A10" w:rsidP="00FA3A10">
      <w:pPr>
        <w:numPr>
          <w:ilvl w:val="0"/>
          <w:numId w:val="1"/>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Add LoRa and Wi-Fi capabilities simultaneously to your projects (LoRa + Web Server on the same ESP32 board);</w:t>
      </w:r>
    </w:p>
    <w:p w:rsidR="00FA3A10" w:rsidRPr="00FA3A10" w:rsidRDefault="00FA3A10" w:rsidP="00FA3A10">
      <w:pPr>
        <w:numPr>
          <w:ilvl w:val="0"/>
          <w:numId w:val="1"/>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Use the TTGO LoRa32 SX1276 OLED board or similar development boards for IoT projects.</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b/>
          <w:bCs/>
          <w:color w:val="333333"/>
          <w:sz w:val="24"/>
          <w:szCs w:val="24"/>
          <w:lang w:eastAsia="fr-FR"/>
        </w:rPr>
        <w:lastRenderedPageBreak/>
        <w:t>Recommended reading:</w:t>
      </w:r>
      <w:r w:rsidRPr="00FA3A10">
        <w:rPr>
          <w:rFonts w:ascii="Sitka Text" w:eastAsia="Times New Roman" w:hAnsi="Sitka Text" w:cs="Times New Roman"/>
          <w:color w:val="333333"/>
          <w:sz w:val="27"/>
          <w:szCs w:val="27"/>
          <w:lang w:eastAsia="fr-FR"/>
        </w:rPr>
        <w:t> </w:t>
      </w:r>
      <w:hyperlink r:id="rId6" w:history="1">
        <w:r w:rsidRPr="00FA3A10">
          <w:rPr>
            <w:rFonts w:ascii="Sitka Text" w:eastAsia="Times New Roman" w:hAnsi="Sitka Text" w:cs="Times New Roman"/>
            <w:color w:val="0000FF"/>
            <w:sz w:val="27"/>
            <w:szCs w:val="27"/>
            <w:u w:val="single"/>
            <w:lang w:eastAsia="fr-FR"/>
          </w:rPr>
          <w:t>TTGO LoRa32 SX1276 OLED Board: Getting Started with Arduino IDE</w:t>
        </w:r>
      </w:hyperlink>
    </w:p>
    <w:p w:rsidR="00FA3A10" w:rsidRPr="00FA3A10" w:rsidRDefault="00FA3A10" w:rsidP="00FA3A10">
      <w:pPr>
        <w:shd w:val="clear" w:color="auto" w:fill="FCFCFC"/>
        <w:spacing w:before="100" w:beforeAutospacing="1" w:after="100" w:afterAutospacing="1" w:line="778" w:lineRule="atLeast"/>
        <w:outlineLvl w:val="1"/>
        <w:rPr>
          <w:rFonts w:ascii="Sitka Heading" w:eastAsia="Times New Roman" w:hAnsi="Sitka Heading" w:cs="Times New Roman"/>
          <w:color w:val="333333"/>
          <w:sz w:val="36"/>
          <w:szCs w:val="36"/>
          <w:lang w:eastAsia="fr-FR"/>
        </w:rPr>
      </w:pPr>
      <w:r w:rsidRPr="00FA3A10">
        <w:rPr>
          <w:rFonts w:ascii="Sitka Heading" w:eastAsia="Times New Roman" w:hAnsi="Sitka Heading" w:cs="Times New Roman"/>
          <w:color w:val="333333"/>
          <w:sz w:val="36"/>
          <w:szCs w:val="36"/>
          <w:lang w:eastAsia="fr-FR"/>
        </w:rPr>
        <w:t>Watch the Video Demonstration</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Watch the video demonstration to see what you’re going to build throughout this tutorial.</w:t>
      </w:r>
    </w:p>
    <w:p w:rsidR="00FA3A10" w:rsidRPr="00FA3A10" w:rsidRDefault="00FA3A10" w:rsidP="00FA3A10">
      <w:pPr>
        <w:shd w:val="clear" w:color="auto" w:fill="FCFCFC"/>
        <w:spacing w:before="100" w:beforeAutospacing="1" w:after="100" w:afterAutospacing="1" w:line="778" w:lineRule="atLeast"/>
        <w:outlineLvl w:val="1"/>
        <w:rPr>
          <w:rFonts w:ascii="Sitka Heading" w:eastAsia="Times New Roman" w:hAnsi="Sitka Heading" w:cs="Times New Roman"/>
          <w:color w:val="333333"/>
          <w:sz w:val="36"/>
          <w:szCs w:val="36"/>
          <w:lang w:eastAsia="fr-FR"/>
        </w:rPr>
      </w:pPr>
      <w:r w:rsidRPr="00FA3A10">
        <w:rPr>
          <w:rFonts w:ascii="Sitka Heading" w:eastAsia="Times New Roman" w:hAnsi="Sitka Heading" w:cs="Times New Roman"/>
          <w:color w:val="333333"/>
          <w:sz w:val="36"/>
          <w:szCs w:val="36"/>
          <w:lang w:eastAsia="fr-FR"/>
        </w:rPr>
        <w:t>Project Overview</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following image shows a high-level overview of the project we’ll build throughout this tutorial.</w:t>
      </w:r>
    </w:p>
    <w:p w:rsidR="00FA3A10" w:rsidRPr="00FA3A10" w:rsidRDefault="00FA3A10" w:rsidP="00FA3A10">
      <w:pPr>
        <w:shd w:val="clear" w:color="auto" w:fill="FCFCFC"/>
        <w:spacing w:after="0"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noProof/>
          <w:color w:val="333333"/>
          <w:sz w:val="27"/>
          <w:szCs w:val="27"/>
          <w:lang w:eastAsia="fr-FR"/>
        </w:rPr>
        <w:lastRenderedPageBreak/>
        <w:drawing>
          <wp:inline distT="0" distB="0" distL="0" distR="0">
            <wp:extent cx="6953885" cy="7743190"/>
            <wp:effectExtent l="0" t="0" r="0" b="0"/>
            <wp:docPr id="17" name="Image 17" descr="Project Overview ESP32 LoRa Sender and ESP32 LoRa32 Receiv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Overview ESP32 LoRa Sender and ESP32 LoRa32 Receiver 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885" cy="7743190"/>
                    </a:xfrm>
                    <a:prstGeom prst="rect">
                      <a:avLst/>
                    </a:prstGeom>
                    <a:noFill/>
                    <a:ln>
                      <a:noFill/>
                    </a:ln>
                  </pic:spPr>
                </pic:pic>
              </a:graphicData>
            </a:graphic>
          </wp:inline>
        </w:drawing>
      </w:r>
    </w:p>
    <w:p w:rsidR="00FA3A10" w:rsidRPr="00FA3A10" w:rsidRDefault="00FA3A10" w:rsidP="00FA3A10">
      <w:pPr>
        <w:numPr>
          <w:ilvl w:val="0"/>
          <w:numId w:val="2"/>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LoRa sender sends BME280 sensor readings via LoRa radio every 10 seconds;</w:t>
      </w:r>
    </w:p>
    <w:p w:rsidR="00FA3A10" w:rsidRPr="00FA3A10" w:rsidRDefault="00FA3A10" w:rsidP="00FA3A10">
      <w:pPr>
        <w:numPr>
          <w:ilvl w:val="0"/>
          <w:numId w:val="2"/>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LoRa receiver gets the readings and displays them on a web server;</w:t>
      </w:r>
    </w:p>
    <w:p w:rsidR="00FA3A10" w:rsidRPr="00FA3A10" w:rsidRDefault="00FA3A10" w:rsidP="00FA3A10">
      <w:pPr>
        <w:numPr>
          <w:ilvl w:val="0"/>
          <w:numId w:val="2"/>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lastRenderedPageBreak/>
        <w:t>You can monitor the sensor readings by accessing the web server;</w:t>
      </w:r>
    </w:p>
    <w:p w:rsidR="00FA3A10" w:rsidRPr="00FA3A10" w:rsidRDefault="00FA3A10" w:rsidP="00FA3A10">
      <w:pPr>
        <w:numPr>
          <w:ilvl w:val="0"/>
          <w:numId w:val="2"/>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LoRa sender and the Lora receiver can be several hundred meters apart depending on their location. So, you can use this project to monitor sensor readings from your fields or greenhouses if they are a bit apart from your house;</w:t>
      </w:r>
    </w:p>
    <w:p w:rsidR="00FA3A10" w:rsidRPr="00FA3A10" w:rsidRDefault="00FA3A10" w:rsidP="00FA3A10">
      <w:pPr>
        <w:numPr>
          <w:ilvl w:val="0"/>
          <w:numId w:val="2"/>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LoRa receiver is running an asynchronous web server and the web page files are saved on the </w:t>
      </w:r>
      <w:hyperlink r:id="rId8" w:history="1">
        <w:r w:rsidRPr="00FA3A10">
          <w:rPr>
            <w:rFonts w:ascii="Sitka Text" w:eastAsia="Times New Roman" w:hAnsi="Sitka Text" w:cs="Times New Roman"/>
            <w:color w:val="0000FF"/>
            <w:sz w:val="27"/>
            <w:szCs w:val="27"/>
            <w:u w:val="single"/>
            <w:lang w:eastAsia="fr-FR"/>
          </w:rPr>
          <w:t>ESP32 filesystem (SPIFFS)</w:t>
        </w:r>
      </w:hyperlink>
      <w:r w:rsidRPr="00FA3A10">
        <w:rPr>
          <w:rFonts w:ascii="Sitka Text" w:eastAsia="Times New Roman" w:hAnsi="Sitka Text" w:cs="Times New Roman"/>
          <w:color w:val="333333"/>
          <w:sz w:val="27"/>
          <w:szCs w:val="27"/>
          <w:lang w:eastAsia="fr-FR"/>
        </w:rPr>
        <w:t>;</w:t>
      </w:r>
    </w:p>
    <w:p w:rsidR="00FA3A10" w:rsidRPr="00FA3A10" w:rsidRDefault="00FA3A10" w:rsidP="00FA3A10">
      <w:pPr>
        <w:numPr>
          <w:ilvl w:val="0"/>
          <w:numId w:val="2"/>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LoRa receiver also shows the date and time the last readings were received. To get date and time, we use the </w:t>
      </w:r>
      <w:hyperlink r:id="rId9" w:history="1">
        <w:r w:rsidRPr="00FA3A10">
          <w:rPr>
            <w:rFonts w:ascii="Sitka Text" w:eastAsia="Times New Roman" w:hAnsi="Sitka Text" w:cs="Times New Roman"/>
            <w:color w:val="0000FF"/>
            <w:sz w:val="27"/>
            <w:szCs w:val="27"/>
            <w:u w:val="single"/>
            <w:lang w:eastAsia="fr-FR"/>
          </w:rPr>
          <w:t>Network Time Protocol with the ESP32</w:t>
        </w:r>
      </w:hyperlink>
      <w:r w:rsidRPr="00FA3A10">
        <w:rPr>
          <w:rFonts w:ascii="Sitka Text" w:eastAsia="Times New Roman" w:hAnsi="Sitka Text" w:cs="Times New Roman"/>
          <w:color w:val="333333"/>
          <w:sz w:val="27"/>
          <w:szCs w:val="27"/>
          <w:lang w:eastAsia="fr-FR"/>
        </w:rPr>
        <w: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b/>
          <w:bCs/>
          <w:color w:val="333333"/>
          <w:sz w:val="24"/>
          <w:szCs w:val="24"/>
          <w:lang w:eastAsia="fr-FR"/>
        </w:rPr>
        <w:t>For an introduction to LoRa communication:</w:t>
      </w:r>
      <w:r w:rsidRPr="00FA3A10">
        <w:rPr>
          <w:rFonts w:ascii="Sitka Text" w:eastAsia="Times New Roman" w:hAnsi="Sitka Text" w:cs="Times New Roman"/>
          <w:color w:val="333333"/>
          <w:sz w:val="27"/>
          <w:szCs w:val="27"/>
          <w:lang w:eastAsia="fr-FR"/>
        </w:rPr>
        <w:t> what’s LoRa, LoRa frequencies, LoRa applications and more, read our </w:t>
      </w:r>
      <w:hyperlink r:id="rId10" w:history="1">
        <w:r w:rsidRPr="00FA3A10">
          <w:rPr>
            <w:rFonts w:ascii="Sitka Text" w:eastAsia="Times New Roman" w:hAnsi="Sitka Text" w:cs="Times New Roman"/>
            <w:color w:val="0000FF"/>
            <w:sz w:val="27"/>
            <w:szCs w:val="27"/>
            <w:u w:val="single"/>
            <w:lang w:eastAsia="fr-FR"/>
          </w:rPr>
          <w:t>Getting Started ESP32 with LoRa using Arduino IDE</w:t>
        </w:r>
      </w:hyperlink>
      <w:r w:rsidRPr="00FA3A10">
        <w:rPr>
          <w:rFonts w:ascii="Sitka Text" w:eastAsia="Times New Roman" w:hAnsi="Sitka Text" w:cs="Times New Roman"/>
          <w:color w:val="333333"/>
          <w:sz w:val="27"/>
          <w:szCs w:val="27"/>
          <w:lang w:eastAsia="fr-FR"/>
        </w:rPr>
        <w:t>.</w:t>
      </w:r>
    </w:p>
    <w:p w:rsidR="00FA3A10" w:rsidRPr="00FA3A10" w:rsidRDefault="00FA3A10" w:rsidP="00FA3A10">
      <w:pPr>
        <w:shd w:val="clear" w:color="auto" w:fill="FCFCFC"/>
        <w:spacing w:before="100" w:beforeAutospacing="1" w:after="100" w:afterAutospacing="1" w:line="778" w:lineRule="atLeast"/>
        <w:outlineLvl w:val="1"/>
        <w:rPr>
          <w:rFonts w:ascii="Sitka Heading" w:eastAsia="Times New Roman" w:hAnsi="Sitka Heading" w:cs="Times New Roman"/>
          <w:color w:val="333333"/>
          <w:sz w:val="36"/>
          <w:szCs w:val="36"/>
          <w:lang w:eastAsia="fr-FR"/>
        </w:rPr>
      </w:pPr>
      <w:r w:rsidRPr="00FA3A10">
        <w:rPr>
          <w:rFonts w:ascii="Sitka Heading" w:eastAsia="Times New Roman" w:hAnsi="Sitka Heading" w:cs="Times New Roman"/>
          <w:color w:val="333333"/>
          <w:sz w:val="36"/>
          <w:szCs w:val="36"/>
          <w:lang w:eastAsia="fr-FR"/>
        </w:rPr>
        <w:t>Parts Required</w:t>
      </w:r>
    </w:p>
    <w:p w:rsidR="00FA3A10" w:rsidRPr="00FA3A10" w:rsidRDefault="00FA3A10" w:rsidP="00FA3A10">
      <w:pPr>
        <w:shd w:val="clear" w:color="auto" w:fill="FCFCFC"/>
        <w:spacing w:after="0"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noProof/>
          <w:color w:val="0000FF"/>
          <w:sz w:val="27"/>
          <w:szCs w:val="27"/>
          <w:lang w:eastAsia="fr-FR"/>
        </w:rPr>
        <w:drawing>
          <wp:inline distT="0" distB="0" distL="0" distR="0">
            <wp:extent cx="7145655" cy="4018915"/>
            <wp:effectExtent l="0" t="0" r="0" b="635"/>
            <wp:docPr id="16" name="Image 16" descr="TTGO LoRa32 SX1276 OLED board with antenn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GO LoRa32 SX1276 OLED board with antenn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5655" cy="4018915"/>
                    </a:xfrm>
                    <a:prstGeom prst="rect">
                      <a:avLst/>
                    </a:prstGeom>
                    <a:noFill/>
                    <a:ln>
                      <a:noFill/>
                    </a:ln>
                  </pic:spPr>
                </pic:pic>
              </a:graphicData>
            </a:graphic>
          </wp:inline>
        </w:drawing>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For this project, we’ll use the following components:</w:t>
      </w:r>
    </w:p>
    <w:p w:rsidR="00FA3A10" w:rsidRPr="00FA3A10" w:rsidRDefault="00FA3A10" w:rsidP="00FA3A10">
      <w:pPr>
        <w:numPr>
          <w:ilvl w:val="0"/>
          <w:numId w:val="3"/>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hyperlink r:id="rId13" w:history="1">
        <w:r w:rsidRPr="00FA3A10">
          <w:rPr>
            <w:rFonts w:ascii="Sitka Text" w:eastAsia="Times New Roman" w:hAnsi="Sitka Text" w:cs="Times New Roman"/>
            <w:b/>
            <w:bCs/>
            <w:color w:val="0000FF"/>
            <w:sz w:val="27"/>
            <w:szCs w:val="27"/>
            <w:u w:val="single"/>
            <w:lang w:eastAsia="fr-FR"/>
          </w:rPr>
          <w:t>TTGO LoRa32 SX1276 OLED board</w:t>
        </w:r>
      </w:hyperlink>
      <w:r w:rsidRPr="00FA3A10">
        <w:rPr>
          <w:rFonts w:ascii="Sitka Text" w:eastAsia="Times New Roman" w:hAnsi="Sitka Text" w:cs="Times New Roman"/>
          <w:b/>
          <w:bCs/>
          <w:color w:val="333333"/>
          <w:sz w:val="24"/>
          <w:szCs w:val="24"/>
          <w:lang w:eastAsia="fr-FR"/>
        </w:rPr>
        <w:t> (2x):</w:t>
      </w:r>
      <w:r w:rsidRPr="00FA3A10">
        <w:rPr>
          <w:rFonts w:ascii="Sitka Text" w:eastAsia="Times New Roman" w:hAnsi="Sitka Text" w:cs="Times New Roman"/>
          <w:color w:val="333333"/>
          <w:sz w:val="27"/>
          <w:szCs w:val="27"/>
          <w:lang w:eastAsia="fr-FR"/>
        </w:rPr>
        <w:t> this is an ESP32 development board with a LoRa chip and a built-in OLED. You can use similar boards, or you can use an </w:t>
      </w:r>
      <w:hyperlink r:id="rId14" w:history="1">
        <w:r w:rsidRPr="00FA3A10">
          <w:rPr>
            <w:rFonts w:ascii="Sitka Text" w:eastAsia="Times New Roman" w:hAnsi="Sitka Text" w:cs="Times New Roman"/>
            <w:color w:val="0000FF"/>
            <w:sz w:val="27"/>
            <w:szCs w:val="27"/>
            <w:u w:val="single"/>
            <w:lang w:eastAsia="fr-FR"/>
          </w:rPr>
          <w:t>ESP32 + LoRa chip + OLED separately</w:t>
        </w:r>
      </w:hyperlink>
      <w:r w:rsidRPr="00FA3A10">
        <w:rPr>
          <w:rFonts w:ascii="Sitka Text" w:eastAsia="Times New Roman" w:hAnsi="Sitka Text" w:cs="Times New Roman"/>
          <w:color w:val="333333"/>
          <w:sz w:val="27"/>
          <w:szCs w:val="27"/>
          <w:lang w:eastAsia="fr-FR"/>
        </w:rPr>
        <w:t>.</w:t>
      </w:r>
    </w:p>
    <w:p w:rsidR="00FA3A10" w:rsidRPr="00FA3A10" w:rsidRDefault="00FA3A10" w:rsidP="00FA3A10">
      <w:pPr>
        <w:numPr>
          <w:ilvl w:val="0"/>
          <w:numId w:val="3"/>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hyperlink r:id="rId15" w:history="1">
        <w:r w:rsidRPr="00FA3A10">
          <w:rPr>
            <w:rFonts w:ascii="Sitka Text" w:eastAsia="Times New Roman" w:hAnsi="Sitka Text" w:cs="Times New Roman"/>
            <w:color w:val="0000FF"/>
            <w:sz w:val="27"/>
            <w:szCs w:val="27"/>
            <w:u w:val="single"/>
            <w:lang w:eastAsia="fr-FR"/>
          </w:rPr>
          <w:t>BME280 temperature, humidity and pressure sensor</w:t>
        </w:r>
      </w:hyperlink>
      <w:r w:rsidRPr="00FA3A10">
        <w:rPr>
          <w:rFonts w:ascii="Sitka Text" w:eastAsia="Times New Roman" w:hAnsi="Sitka Text" w:cs="Times New Roman"/>
          <w:color w:val="333333"/>
          <w:sz w:val="27"/>
          <w:szCs w:val="27"/>
          <w:lang w:eastAsia="fr-FR"/>
        </w:rPr>
        <w:t>. You should be able to modify this project to use any other sensor.</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You’ll also need some </w:t>
      </w:r>
      <w:hyperlink r:id="rId16" w:history="1">
        <w:r w:rsidRPr="00FA3A10">
          <w:rPr>
            <w:rFonts w:ascii="Sitka Text" w:eastAsia="Times New Roman" w:hAnsi="Sitka Text" w:cs="Times New Roman"/>
            <w:color w:val="0000FF"/>
            <w:sz w:val="27"/>
            <w:szCs w:val="27"/>
            <w:u w:val="single"/>
            <w:lang w:eastAsia="fr-FR"/>
          </w:rPr>
          <w:t>jumper wires</w:t>
        </w:r>
      </w:hyperlink>
      <w:r w:rsidRPr="00FA3A10">
        <w:rPr>
          <w:rFonts w:ascii="Sitka Text" w:eastAsia="Times New Roman" w:hAnsi="Sitka Text" w:cs="Times New Roman"/>
          <w:color w:val="333333"/>
          <w:sz w:val="27"/>
          <w:szCs w:val="27"/>
          <w:lang w:eastAsia="fr-FR"/>
        </w:rPr>
        <w:t> and a </w:t>
      </w:r>
      <w:hyperlink r:id="rId17" w:history="1">
        <w:r w:rsidRPr="00FA3A10">
          <w:rPr>
            <w:rFonts w:ascii="Sitka Text" w:eastAsia="Times New Roman" w:hAnsi="Sitka Text" w:cs="Times New Roman"/>
            <w:color w:val="0000FF"/>
            <w:sz w:val="27"/>
            <w:szCs w:val="27"/>
            <w:u w:val="single"/>
            <w:lang w:eastAsia="fr-FR"/>
          </w:rPr>
          <w:t>breadboard</w:t>
        </w:r>
      </w:hyperlink>
      <w:r w:rsidRPr="00FA3A10">
        <w:rPr>
          <w:rFonts w:ascii="Sitka Text" w:eastAsia="Times New Roman" w:hAnsi="Sitka Text" w:cs="Times New Roman"/>
          <w:color w:val="333333"/>
          <w:sz w:val="27"/>
          <w:szCs w:val="27"/>
          <w:lang w:eastAsia="fr-FR"/>
        </w:rPr>
        <w: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You can use the preceding links or go directly to </w:t>
      </w:r>
      <w:hyperlink r:id="rId18" w:history="1">
        <w:r w:rsidRPr="00FA3A10">
          <w:rPr>
            <w:rFonts w:ascii="Sitka Text" w:eastAsia="Times New Roman" w:hAnsi="Sitka Text" w:cs="Times New Roman"/>
            <w:color w:val="0000FF"/>
            <w:sz w:val="27"/>
            <w:szCs w:val="27"/>
            <w:u w:val="single"/>
            <w:lang w:eastAsia="fr-FR"/>
          </w:rPr>
          <w:t>MakerAdvisor.com/tools</w:t>
        </w:r>
      </w:hyperlink>
      <w:r w:rsidRPr="00FA3A10">
        <w:rPr>
          <w:rFonts w:ascii="Sitka Text" w:eastAsia="Times New Roman" w:hAnsi="Sitka Text" w:cs="Times New Roman"/>
          <w:color w:val="333333"/>
          <w:sz w:val="27"/>
          <w:szCs w:val="27"/>
          <w:lang w:eastAsia="fr-FR"/>
        </w:rPr>
        <w:t> to find all the parts for your projects at the best price!</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noProof/>
          <w:color w:val="0000FF"/>
          <w:sz w:val="27"/>
          <w:szCs w:val="27"/>
          <w:lang w:eastAsia="fr-FR"/>
        </w:rPr>
        <w:drawing>
          <wp:inline distT="0" distB="0" distL="0" distR="0">
            <wp:extent cx="1902460" cy="530860"/>
            <wp:effectExtent l="0" t="0" r="2540" b="2540"/>
            <wp:docPr id="15" name="Image 15" descr="https://i1.wp.com/randomnerdtutorials.com/wp-content/uploads/2017/10/header-200.png?w=840&amp;ssl=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randomnerdtutorials.com/wp-content/uploads/2017/10/header-200.png?w=840&amp;ssl=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2460" cy="530860"/>
                    </a:xfrm>
                    <a:prstGeom prst="rect">
                      <a:avLst/>
                    </a:prstGeom>
                    <a:noFill/>
                    <a:ln>
                      <a:noFill/>
                    </a:ln>
                  </pic:spPr>
                </pic:pic>
              </a:graphicData>
            </a:graphic>
          </wp:inline>
        </w:drawing>
      </w:r>
    </w:p>
    <w:p w:rsidR="00FA3A10" w:rsidRPr="00FA3A10" w:rsidRDefault="00FA3A10" w:rsidP="00FA3A10">
      <w:pPr>
        <w:shd w:val="clear" w:color="auto" w:fill="FCFCFC"/>
        <w:spacing w:before="100" w:beforeAutospacing="1" w:after="100" w:afterAutospacing="1" w:line="778" w:lineRule="atLeast"/>
        <w:outlineLvl w:val="1"/>
        <w:rPr>
          <w:rFonts w:ascii="Sitka Heading" w:eastAsia="Times New Roman" w:hAnsi="Sitka Heading" w:cs="Times New Roman"/>
          <w:color w:val="333333"/>
          <w:sz w:val="36"/>
          <w:szCs w:val="36"/>
          <w:lang w:eastAsia="fr-FR"/>
        </w:rPr>
      </w:pPr>
      <w:r w:rsidRPr="00FA3A10">
        <w:rPr>
          <w:rFonts w:ascii="Sitka Heading" w:eastAsia="Times New Roman" w:hAnsi="Sitka Heading" w:cs="Times New Roman"/>
          <w:color w:val="333333"/>
          <w:sz w:val="36"/>
          <w:szCs w:val="36"/>
          <w:lang w:eastAsia="fr-FR"/>
        </w:rPr>
        <w:t>Preparing the Arduino IDE</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To program the TTGO LoRa32 SX1276 OLED boards we’ll use </w:t>
      </w:r>
      <w:hyperlink r:id="rId20" w:history="1">
        <w:r w:rsidRPr="00FA3A10">
          <w:rPr>
            <w:rFonts w:ascii="Sitka Text" w:eastAsia="Times New Roman" w:hAnsi="Sitka Text" w:cs="Times New Roman"/>
            <w:color w:val="0000FF"/>
            <w:sz w:val="27"/>
            <w:szCs w:val="27"/>
            <w:u w:val="single"/>
            <w:lang w:eastAsia="fr-FR"/>
          </w:rPr>
          <w:t>Arduino IDE</w:t>
        </w:r>
      </w:hyperlink>
      <w:r w:rsidRPr="00FA3A10">
        <w:rPr>
          <w:rFonts w:ascii="Sitka Text" w:eastAsia="Times New Roman" w:hAnsi="Sitka Text" w:cs="Times New Roman"/>
          <w:color w:val="333333"/>
          <w:sz w:val="27"/>
          <w:szCs w:val="27"/>
          <w:lang w:eastAsia="fr-FR"/>
        </w:rPr>
        <w:t>. To upload files to the ESP32 filesystem, we’ll use the </w:t>
      </w:r>
      <w:hyperlink r:id="rId21" w:history="1">
        <w:r w:rsidRPr="00FA3A10">
          <w:rPr>
            <w:rFonts w:ascii="Sitka Text" w:eastAsia="Times New Roman" w:hAnsi="Sitka Text" w:cs="Times New Roman"/>
            <w:color w:val="0000FF"/>
            <w:sz w:val="27"/>
            <w:szCs w:val="27"/>
            <w:u w:val="single"/>
            <w:lang w:eastAsia="fr-FR"/>
          </w:rPr>
          <w:t>ESP32 filesystem uploader plugin</w:t>
        </w:r>
      </w:hyperlink>
      <w:r w:rsidRPr="00FA3A10">
        <w:rPr>
          <w:rFonts w:ascii="Sitka Text" w:eastAsia="Times New Roman" w:hAnsi="Sitka Text" w:cs="Times New Roman"/>
          <w:color w:val="333333"/>
          <w:sz w:val="27"/>
          <w:szCs w:val="27"/>
          <w:lang w:eastAsia="fr-FR"/>
        </w:rPr>
        <w: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b/>
          <w:bCs/>
          <w:color w:val="333333"/>
          <w:sz w:val="24"/>
          <w:szCs w:val="24"/>
          <w:lang w:eastAsia="fr-FR"/>
        </w:rPr>
        <w:t>So, before proceeding, you need to </w:t>
      </w:r>
      <w:hyperlink r:id="rId22" w:history="1">
        <w:r w:rsidRPr="00FA3A10">
          <w:rPr>
            <w:rFonts w:ascii="Sitka Text" w:eastAsia="Times New Roman" w:hAnsi="Sitka Text" w:cs="Times New Roman"/>
            <w:b/>
            <w:bCs/>
            <w:color w:val="0000FF"/>
            <w:sz w:val="24"/>
            <w:szCs w:val="24"/>
            <w:u w:val="single"/>
            <w:lang w:eastAsia="fr-FR"/>
          </w:rPr>
          <w:t>install the ESP32 package</w:t>
        </w:r>
      </w:hyperlink>
      <w:r w:rsidRPr="00FA3A10">
        <w:rPr>
          <w:rFonts w:ascii="Sitka Text" w:eastAsia="Times New Roman" w:hAnsi="Sitka Text" w:cs="Times New Roman"/>
          <w:b/>
          <w:bCs/>
          <w:color w:val="333333"/>
          <w:sz w:val="24"/>
          <w:szCs w:val="24"/>
          <w:lang w:eastAsia="fr-FR"/>
        </w:rPr>
        <w:t> and the </w:t>
      </w:r>
      <w:hyperlink r:id="rId23" w:history="1">
        <w:r w:rsidRPr="00FA3A10">
          <w:rPr>
            <w:rFonts w:ascii="Sitka Text" w:eastAsia="Times New Roman" w:hAnsi="Sitka Text" w:cs="Times New Roman"/>
            <w:b/>
            <w:bCs/>
            <w:color w:val="0000FF"/>
            <w:sz w:val="27"/>
            <w:szCs w:val="27"/>
            <w:u w:val="single"/>
            <w:lang w:eastAsia="fr-FR"/>
          </w:rPr>
          <w:t>ESP32 filesystem uploader plugin</w:t>
        </w:r>
      </w:hyperlink>
      <w:r w:rsidRPr="00FA3A10">
        <w:rPr>
          <w:rFonts w:ascii="Sitka Text" w:eastAsia="Times New Roman" w:hAnsi="Sitka Text" w:cs="Times New Roman"/>
          <w:color w:val="333333"/>
          <w:sz w:val="27"/>
          <w:szCs w:val="27"/>
          <w:lang w:eastAsia="fr-FR"/>
        </w:rPr>
        <w:t> in your Arduino IDE.</w:t>
      </w:r>
    </w:p>
    <w:p w:rsidR="00FA3A10" w:rsidRPr="00FA3A10" w:rsidRDefault="00FA3A10" w:rsidP="00FA3A10">
      <w:pPr>
        <w:shd w:val="clear" w:color="auto" w:fill="FCFCFC"/>
        <w:spacing w:before="100" w:beforeAutospacing="1" w:after="100" w:afterAutospacing="1" w:line="778" w:lineRule="atLeast"/>
        <w:outlineLvl w:val="1"/>
        <w:rPr>
          <w:rFonts w:ascii="Sitka Heading" w:eastAsia="Times New Roman" w:hAnsi="Sitka Heading" w:cs="Times New Roman"/>
          <w:color w:val="333333"/>
          <w:sz w:val="36"/>
          <w:szCs w:val="36"/>
          <w:lang w:eastAsia="fr-FR"/>
        </w:rPr>
      </w:pPr>
      <w:r w:rsidRPr="00FA3A10">
        <w:rPr>
          <w:rFonts w:ascii="Sitka Heading" w:eastAsia="Times New Roman" w:hAnsi="Sitka Heading" w:cs="Times New Roman"/>
          <w:color w:val="333333"/>
          <w:sz w:val="36"/>
          <w:szCs w:val="36"/>
          <w:lang w:eastAsia="fr-FR"/>
        </w:rPr>
        <w:t>Installing libraries</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For this project you need to install several libraries.</w:t>
      </w:r>
    </w:p>
    <w:p w:rsidR="00FA3A10" w:rsidRPr="00FA3A10" w:rsidRDefault="00FA3A10" w:rsidP="00FA3A10">
      <w:pPr>
        <w:shd w:val="clear" w:color="auto" w:fill="FCFCFC"/>
        <w:spacing w:before="100" w:beforeAutospacing="1" w:after="100" w:afterAutospacing="1" w:line="584" w:lineRule="atLeast"/>
        <w:outlineLvl w:val="2"/>
        <w:rPr>
          <w:rFonts w:ascii="Sitka Subheading" w:eastAsia="Times New Roman" w:hAnsi="Sitka Subheading" w:cs="Times New Roman"/>
          <w:color w:val="333333"/>
          <w:sz w:val="27"/>
          <w:szCs w:val="27"/>
          <w:lang w:eastAsia="fr-FR"/>
        </w:rPr>
      </w:pPr>
      <w:r w:rsidRPr="00FA3A10">
        <w:rPr>
          <w:rFonts w:ascii="Sitka Subheading" w:eastAsia="Times New Roman" w:hAnsi="Sitka Subheading" w:cs="Times New Roman"/>
          <w:color w:val="333333"/>
          <w:sz w:val="27"/>
          <w:szCs w:val="27"/>
          <w:lang w:eastAsia="fr-FR"/>
        </w:rPr>
        <w:t>LoRa, BME280 and OLED Libraries</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following libraries can be installed through the Arduino Library Manager. Go to </w:t>
      </w:r>
      <w:r w:rsidRPr="00FA3A10">
        <w:rPr>
          <w:rFonts w:ascii="Sitka Text" w:eastAsia="Times New Roman" w:hAnsi="Sitka Text" w:cs="Times New Roman"/>
          <w:b/>
          <w:bCs/>
          <w:color w:val="333333"/>
          <w:sz w:val="24"/>
          <w:szCs w:val="24"/>
          <w:lang w:eastAsia="fr-FR"/>
        </w:rPr>
        <w:t>Sketch </w:t>
      </w:r>
      <w:r w:rsidRPr="00FA3A10">
        <w:rPr>
          <w:rFonts w:ascii="Sitka Text" w:eastAsia="Times New Roman" w:hAnsi="Sitka Text" w:cs="Times New Roman"/>
          <w:color w:val="333333"/>
          <w:sz w:val="27"/>
          <w:szCs w:val="27"/>
          <w:lang w:eastAsia="fr-FR"/>
        </w:rPr>
        <w:t>&gt; </w:t>
      </w:r>
      <w:r w:rsidRPr="00FA3A10">
        <w:rPr>
          <w:rFonts w:ascii="Sitka Text" w:eastAsia="Times New Roman" w:hAnsi="Sitka Text" w:cs="Times New Roman"/>
          <w:b/>
          <w:bCs/>
          <w:color w:val="333333"/>
          <w:sz w:val="24"/>
          <w:szCs w:val="24"/>
          <w:lang w:eastAsia="fr-FR"/>
        </w:rPr>
        <w:t>Include Library</w:t>
      </w:r>
      <w:r w:rsidRPr="00FA3A10">
        <w:rPr>
          <w:rFonts w:ascii="Sitka Text" w:eastAsia="Times New Roman" w:hAnsi="Sitka Text" w:cs="Times New Roman"/>
          <w:color w:val="333333"/>
          <w:sz w:val="27"/>
          <w:szCs w:val="27"/>
          <w:lang w:eastAsia="fr-FR"/>
        </w:rPr>
        <w:t>&gt; </w:t>
      </w:r>
      <w:r w:rsidRPr="00FA3A10">
        <w:rPr>
          <w:rFonts w:ascii="Sitka Text" w:eastAsia="Times New Roman" w:hAnsi="Sitka Text" w:cs="Times New Roman"/>
          <w:b/>
          <w:bCs/>
          <w:color w:val="333333"/>
          <w:sz w:val="24"/>
          <w:szCs w:val="24"/>
          <w:lang w:eastAsia="fr-FR"/>
        </w:rPr>
        <w:t>Manage Libraries</w:t>
      </w:r>
      <w:r w:rsidRPr="00FA3A10">
        <w:rPr>
          <w:rFonts w:ascii="Sitka Text" w:eastAsia="Times New Roman" w:hAnsi="Sitka Text" w:cs="Times New Roman"/>
          <w:color w:val="333333"/>
          <w:sz w:val="27"/>
          <w:szCs w:val="27"/>
          <w:lang w:eastAsia="fr-FR"/>
        </w:rPr>
        <w:t> and search for the library name.</w:t>
      </w:r>
    </w:p>
    <w:p w:rsidR="00FA3A10" w:rsidRPr="00FA3A10" w:rsidRDefault="00FA3A10" w:rsidP="00FA3A10">
      <w:pPr>
        <w:numPr>
          <w:ilvl w:val="0"/>
          <w:numId w:val="4"/>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lastRenderedPageBreak/>
        <w:t>LoRa library: </w:t>
      </w:r>
      <w:hyperlink r:id="rId24" w:history="1">
        <w:r w:rsidRPr="00FA3A10">
          <w:rPr>
            <w:rFonts w:ascii="Sitka Text" w:eastAsia="Times New Roman" w:hAnsi="Sitka Text" w:cs="Times New Roman"/>
            <w:color w:val="0000FF"/>
            <w:sz w:val="27"/>
            <w:szCs w:val="27"/>
            <w:u w:val="single"/>
            <w:lang w:eastAsia="fr-FR"/>
          </w:rPr>
          <w:t>arduino-LoRa library by sandeep mistry</w:t>
        </w:r>
      </w:hyperlink>
    </w:p>
    <w:p w:rsidR="00FA3A10" w:rsidRPr="00FA3A10" w:rsidRDefault="00FA3A10" w:rsidP="00FA3A10">
      <w:pPr>
        <w:numPr>
          <w:ilvl w:val="0"/>
          <w:numId w:val="4"/>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OLED libraries: </w:t>
      </w:r>
      <w:hyperlink r:id="rId25" w:history="1">
        <w:r w:rsidRPr="00FA3A10">
          <w:rPr>
            <w:rFonts w:ascii="Sitka Text" w:eastAsia="Times New Roman" w:hAnsi="Sitka Text" w:cs="Times New Roman"/>
            <w:color w:val="0000FF"/>
            <w:sz w:val="27"/>
            <w:szCs w:val="27"/>
            <w:u w:val="single"/>
            <w:lang w:eastAsia="fr-FR"/>
          </w:rPr>
          <w:t>Adafruit_SSD1306 library</w:t>
        </w:r>
      </w:hyperlink>
      <w:r w:rsidRPr="00FA3A10">
        <w:rPr>
          <w:rFonts w:ascii="Sitka Text" w:eastAsia="Times New Roman" w:hAnsi="Sitka Text" w:cs="Times New Roman"/>
          <w:color w:val="333333"/>
          <w:sz w:val="27"/>
          <w:szCs w:val="27"/>
          <w:lang w:eastAsia="fr-FR"/>
        </w:rPr>
        <w:t> and </w:t>
      </w:r>
      <w:hyperlink r:id="rId26" w:history="1">
        <w:r w:rsidRPr="00FA3A10">
          <w:rPr>
            <w:rFonts w:ascii="Sitka Text" w:eastAsia="Times New Roman" w:hAnsi="Sitka Text" w:cs="Times New Roman"/>
            <w:color w:val="0000FF"/>
            <w:sz w:val="27"/>
            <w:szCs w:val="27"/>
            <w:u w:val="single"/>
            <w:lang w:eastAsia="fr-FR"/>
          </w:rPr>
          <w:t>Adafruit_GFX library</w:t>
        </w:r>
      </w:hyperlink>
    </w:p>
    <w:p w:rsidR="00FA3A10" w:rsidRPr="00FA3A10" w:rsidRDefault="00FA3A10" w:rsidP="00FA3A10">
      <w:pPr>
        <w:numPr>
          <w:ilvl w:val="0"/>
          <w:numId w:val="4"/>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BME280 libraries: </w:t>
      </w:r>
      <w:hyperlink r:id="rId27" w:history="1">
        <w:r w:rsidRPr="00FA3A10">
          <w:rPr>
            <w:rFonts w:ascii="Sitka Text" w:eastAsia="Times New Roman" w:hAnsi="Sitka Text" w:cs="Times New Roman"/>
            <w:color w:val="0000FF"/>
            <w:sz w:val="27"/>
            <w:szCs w:val="27"/>
            <w:u w:val="single"/>
            <w:lang w:eastAsia="fr-FR"/>
          </w:rPr>
          <w:t>Adafruit_BME280 library</w:t>
        </w:r>
      </w:hyperlink>
      <w:r w:rsidRPr="00FA3A10">
        <w:rPr>
          <w:rFonts w:ascii="Sitka Text" w:eastAsia="Times New Roman" w:hAnsi="Sitka Text" w:cs="Times New Roman"/>
          <w:color w:val="333333"/>
          <w:sz w:val="27"/>
          <w:szCs w:val="27"/>
          <w:lang w:eastAsia="fr-FR"/>
        </w:rPr>
        <w:t> and </w:t>
      </w:r>
      <w:hyperlink r:id="rId28" w:history="1">
        <w:r w:rsidRPr="00FA3A10">
          <w:rPr>
            <w:rFonts w:ascii="Sitka Text" w:eastAsia="Times New Roman" w:hAnsi="Sitka Text" w:cs="Times New Roman"/>
            <w:color w:val="0000FF"/>
            <w:sz w:val="27"/>
            <w:szCs w:val="27"/>
            <w:u w:val="single"/>
            <w:lang w:eastAsia="fr-FR"/>
          </w:rPr>
          <w:t>Adafruit unified sensor library</w:t>
        </w:r>
      </w:hyperlink>
    </w:p>
    <w:p w:rsidR="00FA3A10" w:rsidRPr="00FA3A10" w:rsidRDefault="00FA3A10" w:rsidP="00FA3A10">
      <w:pPr>
        <w:shd w:val="clear" w:color="auto" w:fill="FCFCFC"/>
        <w:spacing w:before="100" w:beforeAutospacing="1" w:after="100" w:afterAutospacing="1" w:line="584" w:lineRule="atLeast"/>
        <w:outlineLvl w:val="2"/>
        <w:rPr>
          <w:rFonts w:ascii="Sitka Subheading" w:eastAsia="Times New Roman" w:hAnsi="Sitka Subheading" w:cs="Times New Roman"/>
          <w:color w:val="333333"/>
          <w:sz w:val="27"/>
          <w:szCs w:val="27"/>
          <w:lang w:eastAsia="fr-FR"/>
        </w:rPr>
      </w:pPr>
      <w:r w:rsidRPr="00FA3A10">
        <w:rPr>
          <w:rFonts w:ascii="Sitka Subheading" w:eastAsia="Times New Roman" w:hAnsi="Sitka Subheading" w:cs="Times New Roman"/>
          <w:color w:val="333333"/>
          <w:sz w:val="27"/>
          <w:szCs w:val="27"/>
          <w:lang w:eastAsia="fr-FR"/>
        </w:rPr>
        <w:t>Asynchronous Web Server Libraries</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To build the </w:t>
      </w:r>
      <w:hyperlink r:id="rId29" w:history="1">
        <w:r w:rsidRPr="00FA3A10">
          <w:rPr>
            <w:rFonts w:ascii="Sitka Text" w:eastAsia="Times New Roman" w:hAnsi="Sitka Text" w:cs="Times New Roman"/>
            <w:color w:val="0000FF"/>
            <w:sz w:val="27"/>
            <w:szCs w:val="27"/>
            <w:u w:val="single"/>
            <w:lang w:eastAsia="fr-FR"/>
          </w:rPr>
          <w:t>asynchronous web server</w:t>
        </w:r>
      </w:hyperlink>
      <w:r w:rsidRPr="00FA3A10">
        <w:rPr>
          <w:rFonts w:ascii="Sitka Text" w:eastAsia="Times New Roman" w:hAnsi="Sitka Text" w:cs="Times New Roman"/>
          <w:color w:val="333333"/>
          <w:sz w:val="27"/>
          <w:szCs w:val="27"/>
          <w:lang w:eastAsia="fr-FR"/>
        </w:rPr>
        <w:t>, you also need to install the following libraries:</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These libraries are not available to install through the Library Manager. So, you need to unzip the libraries and move them to the Arduino IDE installation libraries folder.</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Alternatively, you can go to </w:t>
      </w:r>
      <w:r w:rsidRPr="00FA3A10">
        <w:rPr>
          <w:rFonts w:ascii="Sitka Text" w:eastAsia="Times New Roman" w:hAnsi="Sitka Text" w:cs="Times New Roman"/>
          <w:b/>
          <w:bCs/>
          <w:color w:val="333333"/>
          <w:sz w:val="24"/>
          <w:szCs w:val="24"/>
          <w:lang w:eastAsia="fr-FR"/>
        </w:rPr>
        <w:t>Sketch </w:t>
      </w:r>
      <w:r w:rsidRPr="00FA3A10">
        <w:rPr>
          <w:rFonts w:ascii="Sitka Text" w:eastAsia="Times New Roman" w:hAnsi="Sitka Text" w:cs="Times New Roman"/>
          <w:color w:val="333333"/>
          <w:sz w:val="27"/>
          <w:szCs w:val="27"/>
          <w:lang w:eastAsia="fr-FR"/>
        </w:rPr>
        <w:t>&gt; </w:t>
      </w:r>
      <w:r w:rsidRPr="00FA3A10">
        <w:rPr>
          <w:rFonts w:ascii="Sitka Text" w:eastAsia="Times New Roman" w:hAnsi="Sitka Text" w:cs="Times New Roman"/>
          <w:b/>
          <w:bCs/>
          <w:color w:val="333333"/>
          <w:sz w:val="24"/>
          <w:szCs w:val="24"/>
          <w:lang w:eastAsia="fr-FR"/>
        </w:rPr>
        <w:t>Include Library</w:t>
      </w:r>
      <w:r w:rsidRPr="00FA3A10">
        <w:rPr>
          <w:rFonts w:ascii="Sitka Text" w:eastAsia="Times New Roman" w:hAnsi="Sitka Text" w:cs="Times New Roman"/>
          <w:color w:val="333333"/>
          <w:sz w:val="27"/>
          <w:szCs w:val="27"/>
          <w:lang w:eastAsia="fr-FR"/>
        </w:rPr>
        <w:t> &gt; </w:t>
      </w:r>
      <w:r w:rsidRPr="00FA3A10">
        <w:rPr>
          <w:rFonts w:ascii="Sitka Text" w:eastAsia="Times New Roman" w:hAnsi="Sitka Text" w:cs="Times New Roman"/>
          <w:b/>
          <w:bCs/>
          <w:color w:val="333333"/>
          <w:sz w:val="24"/>
          <w:szCs w:val="24"/>
          <w:lang w:eastAsia="fr-FR"/>
        </w:rPr>
        <w:t>Add .ZIP library…</w:t>
      </w:r>
      <w:r w:rsidRPr="00FA3A10">
        <w:rPr>
          <w:rFonts w:ascii="Sitka Text" w:eastAsia="Times New Roman" w:hAnsi="Sitka Text" w:cs="Times New Roman"/>
          <w:color w:val="333333"/>
          <w:sz w:val="27"/>
          <w:szCs w:val="27"/>
          <w:lang w:eastAsia="fr-FR"/>
        </w:rPr>
        <w:t> and select the libraries you’ve just downloaded.</w:t>
      </w:r>
    </w:p>
    <w:p w:rsidR="00FA3A10" w:rsidRPr="00FA3A10" w:rsidRDefault="00FA3A10" w:rsidP="00FA3A10">
      <w:pPr>
        <w:shd w:val="clear" w:color="auto" w:fill="FCFCFC"/>
        <w:spacing w:before="100" w:beforeAutospacing="1" w:after="100" w:afterAutospacing="1" w:line="584" w:lineRule="atLeast"/>
        <w:outlineLvl w:val="2"/>
        <w:rPr>
          <w:rFonts w:ascii="Sitka Subheading" w:eastAsia="Times New Roman" w:hAnsi="Sitka Subheading" w:cs="Times New Roman"/>
          <w:color w:val="333333"/>
          <w:sz w:val="27"/>
          <w:szCs w:val="27"/>
          <w:lang w:eastAsia="fr-FR"/>
        </w:rPr>
      </w:pPr>
      <w:r w:rsidRPr="00FA3A10">
        <w:rPr>
          <w:rFonts w:ascii="Sitka Subheading" w:eastAsia="Times New Roman" w:hAnsi="Sitka Subheading" w:cs="Times New Roman"/>
          <w:color w:val="333333"/>
          <w:sz w:val="27"/>
          <w:szCs w:val="27"/>
          <w:lang w:eastAsia="fr-FR"/>
        </w:rPr>
        <w:t>NTPClient Library</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Everytime the LoRa receiver picks up a new a LoRa message, it will request the date and time from an NTP server so that we know when the last packet was received.</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For that we’ll be using the </w:t>
      </w:r>
      <w:hyperlink r:id="rId30" w:history="1">
        <w:r w:rsidRPr="00FA3A10">
          <w:rPr>
            <w:rFonts w:ascii="Sitka Text" w:eastAsia="Times New Roman" w:hAnsi="Sitka Text" w:cs="Times New Roman"/>
            <w:color w:val="0000FF"/>
            <w:sz w:val="27"/>
            <w:szCs w:val="27"/>
            <w:u w:val="single"/>
            <w:lang w:eastAsia="fr-FR"/>
          </w:rPr>
          <w:t>NTPClient library forked by Taranais</w:t>
        </w:r>
      </w:hyperlink>
      <w:r w:rsidRPr="00FA3A10">
        <w:rPr>
          <w:rFonts w:ascii="Sitka Text" w:eastAsia="Times New Roman" w:hAnsi="Sitka Text" w:cs="Times New Roman"/>
          <w:color w:val="333333"/>
          <w:sz w:val="27"/>
          <w:szCs w:val="27"/>
          <w:lang w:eastAsia="fr-FR"/>
        </w:rPr>
        <w:t>. Follow the next steps to install this library in your Arduino IDE:</w:t>
      </w:r>
    </w:p>
    <w:p w:rsidR="00FA3A10" w:rsidRPr="00FA3A10" w:rsidRDefault="00FA3A10" w:rsidP="00FA3A10">
      <w:pPr>
        <w:numPr>
          <w:ilvl w:val="0"/>
          <w:numId w:val="5"/>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hyperlink r:id="rId31" w:history="1">
        <w:r w:rsidRPr="00FA3A10">
          <w:rPr>
            <w:rFonts w:ascii="Sitka Text" w:eastAsia="Times New Roman" w:hAnsi="Sitka Text" w:cs="Times New Roman"/>
            <w:color w:val="0000FF"/>
            <w:sz w:val="27"/>
            <w:szCs w:val="27"/>
            <w:u w:val="single"/>
            <w:lang w:eastAsia="fr-FR"/>
          </w:rPr>
          <w:t>Click here to download the NTPClient library</w:t>
        </w:r>
      </w:hyperlink>
      <w:r w:rsidRPr="00FA3A10">
        <w:rPr>
          <w:rFonts w:ascii="Sitka Text" w:eastAsia="Times New Roman" w:hAnsi="Sitka Text" w:cs="Times New Roman"/>
          <w:color w:val="333333"/>
          <w:sz w:val="27"/>
          <w:szCs w:val="27"/>
          <w:lang w:eastAsia="fr-FR"/>
        </w:rPr>
        <w:t>. You should have a .zip folder in your Downloads</w:t>
      </w:r>
    </w:p>
    <w:p w:rsidR="00FA3A10" w:rsidRPr="00FA3A10" w:rsidRDefault="00FA3A10" w:rsidP="00FA3A10">
      <w:pPr>
        <w:numPr>
          <w:ilvl w:val="0"/>
          <w:numId w:val="5"/>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Unzip the </w:t>
      </w:r>
      <w:r w:rsidRPr="00FA3A10">
        <w:rPr>
          <w:rFonts w:ascii="Sitka Text" w:eastAsia="Times New Roman" w:hAnsi="Sitka Text" w:cs="Times New Roman"/>
          <w:i/>
          <w:iCs/>
          <w:color w:val="333333"/>
          <w:sz w:val="27"/>
          <w:szCs w:val="27"/>
          <w:lang w:eastAsia="fr-FR"/>
        </w:rPr>
        <w:t>.zip</w:t>
      </w:r>
      <w:r w:rsidRPr="00FA3A10">
        <w:rPr>
          <w:rFonts w:ascii="Sitka Text" w:eastAsia="Times New Roman" w:hAnsi="Sitka Text" w:cs="Times New Roman"/>
          <w:color w:val="333333"/>
          <w:sz w:val="27"/>
          <w:szCs w:val="27"/>
          <w:lang w:eastAsia="fr-FR"/>
        </w:rPr>
        <w:t> folder and you should get </w:t>
      </w:r>
      <w:r w:rsidRPr="00FA3A10">
        <w:rPr>
          <w:rFonts w:ascii="Sitka Text" w:eastAsia="Times New Roman" w:hAnsi="Sitka Text" w:cs="Times New Roman"/>
          <w:b/>
          <w:bCs/>
          <w:color w:val="333333"/>
          <w:sz w:val="24"/>
          <w:szCs w:val="24"/>
          <w:lang w:eastAsia="fr-FR"/>
        </w:rPr>
        <w:t>NTPClient-master </w:t>
      </w:r>
      <w:r w:rsidRPr="00FA3A10">
        <w:rPr>
          <w:rFonts w:ascii="Sitka Text" w:eastAsia="Times New Roman" w:hAnsi="Sitka Text" w:cs="Times New Roman"/>
          <w:color w:val="333333"/>
          <w:sz w:val="27"/>
          <w:szCs w:val="27"/>
          <w:lang w:eastAsia="fr-FR"/>
        </w:rPr>
        <w:t>folder</w:t>
      </w:r>
    </w:p>
    <w:p w:rsidR="00FA3A10" w:rsidRPr="00FA3A10" w:rsidRDefault="00FA3A10" w:rsidP="00FA3A10">
      <w:pPr>
        <w:numPr>
          <w:ilvl w:val="0"/>
          <w:numId w:val="5"/>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Rename your folder from </w:t>
      </w:r>
      <w:del w:id="0" w:author="Unknown">
        <w:r w:rsidRPr="00FA3A10">
          <w:rPr>
            <w:rFonts w:ascii="Sitka Text" w:eastAsia="Times New Roman" w:hAnsi="Sitka Text" w:cs="Times New Roman"/>
            <w:b/>
            <w:bCs/>
            <w:color w:val="333333"/>
            <w:sz w:val="24"/>
            <w:szCs w:val="24"/>
            <w:lang w:eastAsia="fr-FR"/>
          </w:rPr>
          <w:delText>NTPClient-master</w:delText>
        </w:r>
      </w:del>
      <w:r w:rsidRPr="00FA3A10">
        <w:rPr>
          <w:rFonts w:ascii="Sitka Text" w:eastAsia="Times New Roman" w:hAnsi="Sitka Text" w:cs="Times New Roman"/>
          <w:color w:val="333333"/>
          <w:sz w:val="27"/>
          <w:szCs w:val="27"/>
          <w:lang w:eastAsia="fr-FR"/>
        </w:rPr>
        <w:t> to </w:t>
      </w:r>
      <w:r w:rsidRPr="00FA3A10">
        <w:rPr>
          <w:rFonts w:ascii="Sitka Text" w:eastAsia="Times New Roman" w:hAnsi="Sitka Text" w:cs="Times New Roman"/>
          <w:b/>
          <w:bCs/>
          <w:color w:val="333333"/>
          <w:sz w:val="24"/>
          <w:szCs w:val="24"/>
          <w:lang w:eastAsia="fr-FR"/>
        </w:rPr>
        <w:t>NTPClient</w:t>
      </w:r>
    </w:p>
    <w:p w:rsidR="00FA3A10" w:rsidRPr="00FA3A10" w:rsidRDefault="00FA3A10" w:rsidP="00FA3A10">
      <w:pPr>
        <w:numPr>
          <w:ilvl w:val="0"/>
          <w:numId w:val="5"/>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Move the </w:t>
      </w:r>
      <w:r w:rsidRPr="00FA3A10">
        <w:rPr>
          <w:rFonts w:ascii="Sitka Text" w:eastAsia="Times New Roman" w:hAnsi="Sitka Text" w:cs="Times New Roman"/>
          <w:b/>
          <w:bCs/>
          <w:color w:val="333333"/>
          <w:sz w:val="24"/>
          <w:szCs w:val="24"/>
          <w:lang w:eastAsia="fr-FR"/>
        </w:rPr>
        <w:t>NTPClient</w:t>
      </w:r>
      <w:r w:rsidRPr="00FA3A10">
        <w:rPr>
          <w:rFonts w:ascii="Sitka Text" w:eastAsia="Times New Roman" w:hAnsi="Sitka Text" w:cs="Times New Roman"/>
          <w:color w:val="333333"/>
          <w:sz w:val="27"/>
          <w:szCs w:val="27"/>
          <w:lang w:eastAsia="fr-FR"/>
        </w:rPr>
        <w:t>folder to your Arduino IDE installation </w:t>
      </w:r>
      <w:r w:rsidRPr="00FA3A10">
        <w:rPr>
          <w:rFonts w:ascii="Sitka Text" w:eastAsia="Times New Roman" w:hAnsi="Sitka Text" w:cs="Times New Roman"/>
          <w:b/>
          <w:bCs/>
          <w:color w:val="333333"/>
          <w:sz w:val="24"/>
          <w:szCs w:val="24"/>
          <w:lang w:eastAsia="fr-FR"/>
        </w:rPr>
        <w:t>libraries </w:t>
      </w:r>
      <w:r w:rsidRPr="00FA3A10">
        <w:rPr>
          <w:rFonts w:ascii="Sitka Text" w:eastAsia="Times New Roman" w:hAnsi="Sitka Text" w:cs="Times New Roman"/>
          <w:color w:val="333333"/>
          <w:sz w:val="27"/>
          <w:szCs w:val="27"/>
          <w:lang w:eastAsia="fr-FR"/>
        </w:rPr>
        <w:t>folder</w:t>
      </w:r>
    </w:p>
    <w:p w:rsidR="00FA3A10" w:rsidRPr="00FA3A10" w:rsidRDefault="00FA3A10" w:rsidP="00FA3A10">
      <w:pPr>
        <w:numPr>
          <w:ilvl w:val="0"/>
          <w:numId w:val="5"/>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Finally, re-open your Arduino IDE</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Alternatively, you can go to </w:t>
      </w:r>
      <w:r w:rsidRPr="00FA3A10">
        <w:rPr>
          <w:rFonts w:ascii="Sitka Text" w:eastAsia="Times New Roman" w:hAnsi="Sitka Text" w:cs="Times New Roman"/>
          <w:b/>
          <w:bCs/>
          <w:color w:val="333333"/>
          <w:sz w:val="24"/>
          <w:szCs w:val="24"/>
          <w:lang w:eastAsia="fr-FR"/>
        </w:rPr>
        <w:t>Sketch </w:t>
      </w:r>
      <w:r w:rsidRPr="00FA3A10">
        <w:rPr>
          <w:rFonts w:ascii="Sitka Text" w:eastAsia="Times New Roman" w:hAnsi="Sitka Text" w:cs="Times New Roman"/>
          <w:color w:val="333333"/>
          <w:sz w:val="27"/>
          <w:szCs w:val="27"/>
          <w:lang w:eastAsia="fr-FR"/>
        </w:rPr>
        <w:t>&gt; </w:t>
      </w:r>
      <w:r w:rsidRPr="00FA3A10">
        <w:rPr>
          <w:rFonts w:ascii="Sitka Text" w:eastAsia="Times New Roman" w:hAnsi="Sitka Text" w:cs="Times New Roman"/>
          <w:b/>
          <w:bCs/>
          <w:color w:val="333333"/>
          <w:sz w:val="24"/>
          <w:szCs w:val="24"/>
          <w:lang w:eastAsia="fr-FR"/>
        </w:rPr>
        <w:t>Include Library</w:t>
      </w:r>
      <w:r w:rsidRPr="00FA3A10">
        <w:rPr>
          <w:rFonts w:ascii="Sitka Text" w:eastAsia="Times New Roman" w:hAnsi="Sitka Text" w:cs="Times New Roman"/>
          <w:color w:val="333333"/>
          <w:sz w:val="27"/>
          <w:szCs w:val="27"/>
          <w:lang w:eastAsia="fr-FR"/>
        </w:rPr>
        <w:t>&gt; </w:t>
      </w:r>
      <w:r w:rsidRPr="00FA3A10">
        <w:rPr>
          <w:rFonts w:ascii="Sitka Text" w:eastAsia="Times New Roman" w:hAnsi="Sitka Text" w:cs="Times New Roman"/>
          <w:b/>
          <w:bCs/>
          <w:color w:val="333333"/>
          <w:sz w:val="24"/>
          <w:szCs w:val="24"/>
          <w:lang w:eastAsia="fr-FR"/>
        </w:rPr>
        <w:t>Add .ZIP library…</w:t>
      </w:r>
      <w:r w:rsidRPr="00FA3A10">
        <w:rPr>
          <w:rFonts w:ascii="Sitka Text" w:eastAsia="Times New Roman" w:hAnsi="Sitka Text" w:cs="Times New Roman"/>
          <w:color w:val="333333"/>
          <w:sz w:val="27"/>
          <w:szCs w:val="27"/>
          <w:lang w:eastAsia="fr-FR"/>
        </w:rPr>
        <w:t> and select the library you’ve just downloaded.</w:t>
      </w:r>
    </w:p>
    <w:p w:rsidR="00FA3A10" w:rsidRPr="00FA3A10" w:rsidRDefault="00FA3A10" w:rsidP="00FA3A10">
      <w:pPr>
        <w:shd w:val="clear" w:color="auto" w:fill="FCFCFC"/>
        <w:spacing w:before="100" w:beforeAutospacing="1" w:after="100" w:afterAutospacing="1" w:line="778" w:lineRule="atLeast"/>
        <w:outlineLvl w:val="1"/>
        <w:rPr>
          <w:rFonts w:ascii="Sitka Heading" w:eastAsia="Times New Roman" w:hAnsi="Sitka Heading" w:cs="Times New Roman"/>
          <w:color w:val="333333"/>
          <w:sz w:val="36"/>
          <w:szCs w:val="36"/>
          <w:lang w:eastAsia="fr-FR"/>
        </w:rPr>
      </w:pPr>
      <w:r w:rsidRPr="00FA3A10">
        <w:rPr>
          <w:rFonts w:ascii="Sitka Heading" w:eastAsia="Times New Roman" w:hAnsi="Sitka Heading" w:cs="Times New Roman"/>
          <w:color w:val="333333"/>
          <w:sz w:val="36"/>
          <w:szCs w:val="36"/>
          <w:lang w:eastAsia="fr-FR"/>
        </w:rPr>
        <w:lastRenderedPageBreak/>
        <w:t>LoRa Sender</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LoRa Sender is connected to a </w:t>
      </w:r>
      <w:hyperlink r:id="rId32" w:history="1">
        <w:r w:rsidRPr="00FA3A10">
          <w:rPr>
            <w:rFonts w:ascii="Sitka Text" w:eastAsia="Times New Roman" w:hAnsi="Sitka Text" w:cs="Times New Roman"/>
            <w:color w:val="0000FF"/>
            <w:sz w:val="27"/>
            <w:szCs w:val="27"/>
            <w:u w:val="single"/>
            <w:lang w:eastAsia="fr-FR"/>
          </w:rPr>
          <w:t>BME280 sensor</w:t>
        </w:r>
      </w:hyperlink>
      <w:r w:rsidRPr="00FA3A10">
        <w:rPr>
          <w:rFonts w:ascii="Sitka Text" w:eastAsia="Times New Roman" w:hAnsi="Sitka Text" w:cs="Times New Roman"/>
          <w:color w:val="333333"/>
          <w:sz w:val="27"/>
          <w:szCs w:val="27"/>
          <w:lang w:eastAsia="fr-FR"/>
        </w:rPr>
        <w:t> and sends temperature, humidity, and pressure readings every 10 seconds. You can change this period of time later in the code.</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b/>
          <w:bCs/>
          <w:color w:val="333333"/>
          <w:sz w:val="24"/>
          <w:szCs w:val="24"/>
          <w:lang w:eastAsia="fr-FR"/>
        </w:rPr>
        <w:t>Recommended reading:</w:t>
      </w:r>
      <w:r w:rsidRPr="00FA3A10">
        <w:rPr>
          <w:rFonts w:ascii="Sitka Text" w:eastAsia="Times New Roman" w:hAnsi="Sitka Text" w:cs="Times New Roman"/>
          <w:color w:val="333333"/>
          <w:sz w:val="27"/>
          <w:szCs w:val="27"/>
          <w:lang w:eastAsia="fr-FR"/>
        </w:rPr>
        <w:t> </w:t>
      </w:r>
      <w:hyperlink r:id="rId33" w:history="1">
        <w:r w:rsidRPr="00FA3A10">
          <w:rPr>
            <w:rFonts w:ascii="Sitka Text" w:eastAsia="Times New Roman" w:hAnsi="Sitka Text" w:cs="Times New Roman"/>
            <w:color w:val="0000FF"/>
            <w:sz w:val="27"/>
            <w:szCs w:val="27"/>
            <w:u w:val="single"/>
            <w:lang w:eastAsia="fr-FR"/>
          </w:rPr>
          <w:t>ESP32 with BME280 Sensor using Arduino IDE (Pressure, Temperature, Humidity)</w:t>
        </w:r>
      </w:hyperlink>
    </w:p>
    <w:p w:rsidR="00FA3A10" w:rsidRPr="00FA3A10" w:rsidRDefault="00FA3A10" w:rsidP="00FA3A10">
      <w:pPr>
        <w:shd w:val="clear" w:color="auto" w:fill="FCFCFC"/>
        <w:spacing w:before="100" w:beforeAutospacing="1" w:after="100" w:afterAutospacing="1" w:line="584" w:lineRule="atLeast"/>
        <w:outlineLvl w:val="2"/>
        <w:rPr>
          <w:rFonts w:ascii="Sitka Subheading" w:eastAsia="Times New Roman" w:hAnsi="Sitka Subheading" w:cs="Times New Roman"/>
          <w:color w:val="333333"/>
          <w:sz w:val="27"/>
          <w:szCs w:val="27"/>
          <w:lang w:eastAsia="fr-FR"/>
        </w:rPr>
      </w:pPr>
      <w:r w:rsidRPr="00FA3A10">
        <w:rPr>
          <w:rFonts w:ascii="Sitka Subheading" w:eastAsia="Times New Roman" w:hAnsi="Sitka Subheading" w:cs="Times New Roman"/>
          <w:color w:val="333333"/>
          <w:sz w:val="27"/>
          <w:szCs w:val="27"/>
          <w:lang w:eastAsia="fr-FR"/>
        </w:rPr>
        <w:t>LoRa Sender Circuit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BME280 we’re using communicates with the ESP32 using I2C communication protocol. Wire the sensor as shown in the next schematic diagram:</w:t>
      </w:r>
    </w:p>
    <w:p w:rsidR="00FA3A10" w:rsidRPr="00FA3A10" w:rsidRDefault="00FA3A10" w:rsidP="00FA3A10">
      <w:pPr>
        <w:shd w:val="clear" w:color="auto" w:fill="FCFCFC"/>
        <w:spacing w:after="0"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noProof/>
          <w:color w:val="333333"/>
          <w:sz w:val="27"/>
          <w:szCs w:val="27"/>
          <w:lang w:eastAsia="fr-FR"/>
        </w:rPr>
        <w:lastRenderedPageBreak/>
        <w:drawing>
          <wp:inline distT="0" distB="0" distL="0" distR="0">
            <wp:extent cx="5626735" cy="5655945"/>
            <wp:effectExtent l="0" t="0" r="0" b="1905"/>
            <wp:docPr id="14" name="Image 14" descr="TTGO LoRa32 SX1276 OLED board ESP32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TGO LoRa32 SX1276 OLED board ESP32 Send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26735" cy="565594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936"/>
      </w:tblGrid>
      <w:tr w:rsidR="00FA3A10" w:rsidRPr="00FA3A10" w:rsidTr="00FA3A10">
        <w:trPr>
          <w:tblCellSpacing w:w="15" w:type="dxa"/>
        </w:trPr>
        <w:tc>
          <w:tcPr>
            <w:tcW w:w="0" w:type="auto"/>
            <w:vAlign w:val="center"/>
            <w:hideMark/>
          </w:tcPr>
          <w:p w:rsidR="00FA3A10" w:rsidRPr="00FA3A10" w:rsidRDefault="00FA3A10" w:rsidP="00FA3A10">
            <w:pPr>
              <w:spacing w:after="0" w:line="240" w:lineRule="auto"/>
              <w:rPr>
                <w:rFonts w:ascii="Times New Roman" w:eastAsia="Times New Roman" w:hAnsi="Times New Roman" w:cs="Times New Roman"/>
                <w:sz w:val="24"/>
                <w:szCs w:val="24"/>
                <w:lang w:eastAsia="fr-FR"/>
              </w:rPr>
            </w:pPr>
            <w:r w:rsidRPr="00FA3A10">
              <w:rPr>
                <w:rFonts w:ascii="Times New Roman" w:eastAsia="Times New Roman" w:hAnsi="Times New Roman" w:cs="Times New Roman"/>
                <w:b/>
                <w:bCs/>
                <w:sz w:val="24"/>
                <w:szCs w:val="24"/>
                <w:lang w:eastAsia="fr-FR"/>
              </w:rPr>
              <w:t>BME280</w:t>
            </w:r>
          </w:p>
        </w:tc>
        <w:tc>
          <w:tcPr>
            <w:tcW w:w="0" w:type="auto"/>
            <w:vAlign w:val="center"/>
            <w:hideMark/>
          </w:tcPr>
          <w:p w:rsidR="00FA3A10" w:rsidRPr="00FA3A10" w:rsidRDefault="00FA3A10" w:rsidP="00FA3A10">
            <w:pPr>
              <w:spacing w:after="0" w:line="240" w:lineRule="auto"/>
              <w:rPr>
                <w:rFonts w:ascii="Times New Roman" w:eastAsia="Times New Roman" w:hAnsi="Times New Roman" w:cs="Times New Roman"/>
                <w:sz w:val="24"/>
                <w:szCs w:val="24"/>
                <w:lang w:eastAsia="fr-FR"/>
              </w:rPr>
            </w:pPr>
            <w:r w:rsidRPr="00FA3A10">
              <w:rPr>
                <w:rFonts w:ascii="Times New Roman" w:eastAsia="Times New Roman" w:hAnsi="Times New Roman" w:cs="Times New Roman"/>
                <w:b/>
                <w:bCs/>
                <w:sz w:val="24"/>
                <w:szCs w:val="24"/>
                <w:lang w:eastAsia="fr-FR"/>
              </w:rPr>
              <w:t>ESP32</w:t>
            </w:r>
          </w:p>
        </w:tc>
      </w:tr>
      <w:tr w:rsidR="00FA3A10" w:rsidRPr="00FA3A10" w:rsidTr="00FA3A10">
        <w:trPr>
          <w:tblCellSpacing w:w="15" w:type="dxa"/>
        </w:trPr>
        <w:tc>
          <w:tcPr>
            <w:tcW w:w="0" w:type="auto"/>
            <w:vAlign w:val="center"/>
            <w:hideMark/>
          </w:tcPr>
          <w:p w:rsidR="00FA3A10" w:rsidRPr="00FA3A10" w:rsidRDefault="00FA3A10" w:rsidP="00FA3A10">
            <w:pPr>
              <w:spacing w:after="0" w:line="240" w:lineRule="auto"/>
              <w:rPr>
                <w:rFonts w:ascii="Times New Roman" w:eastAsia="Times New Roman" w:hAnsi="Times New Roman" w:cs="Times New Roman"/>
                <w:sz w:val="24"/>
                <w:szCs w:val="24"/>
                <w:lang w:eastAsia="fr-FR"/>
              </w:rPr>
            </w:pPr>
            <w:r w:rsidRPr="00FA3A10">
              <w:rPr>
                <w:rFonts w:ascii="Times New Roman" w:eastAsia="Times New Roman" w:hAnsi="Times New Roman" w:cs="Times New Roman"/>
                <w:sz w:val="24"/>
                <w:szCs w:val="24"/>
                <w:lang w:eastAsia="fr-FR"/>
              </w:rPr>
              <w:t>VIN</w:t>
            </w:r>
          </w:p>
        </w:tc>
        <w:tc>
          <w:tcPr>
            <w:tcW w:w="0" w:type="auto"/>
            <w:vAlign w:val="center"/>
            <w:hideMark/>
          </w:tcPr>
          <w:p w:rsidR="00FA3A10" w:rsidRPr="00FA3A10" w:rsidRDefault="00FA3A10" w:rsidP="00FA3A10">
            <w:pPr>
              <w:spacing w:after="0" w:line="240" w:lineRule="auto"/>
              <w:rPr>
                <w:rFonts w:ascii="Times New Roman" w:eastAsia="Times New Roman" w:hAnsi="Times New Roman" w:cs="Times New Roman"/>
                <w:sz w:val="24"/>
                <w:szCs w:val="24"/>
                <w:lang w:eastAsia="fr-FR"/>
              </w:rPr>
            </w:pPr>
            <w:r w:rsidRPr="00FA3A10">
              <w:rPr>
                <w:rFonts w:ascii="Times New Roman" w:eastAsia="Times New Roman" w:hAnsi="Times New Roman" w:cs="Times New Roman"/>
                <w:sz w:val="24"/>
                <w:szCs w:val="24"/>
                <w:lang w:eastAsia="fr-FR"/>
              </w:rPr>
              <w:t>3.3 V</w:t>
            </w:r>
          </w:p>
        </w:tc>
      </w:tr>
      <w:tr w:rsidR="00FA3A10" w:rsidRPr="00FA3A10" w:rsidTr="00FA3A10">
        <w:trPr>
          <w:tblCellSpacing w:w="15" w:type="dxa"/>
        </w:trPr>
        <w:tc>
          <w:tcPr>
            <w:tcW w:w="0" w:type="auto"/>
            <w:vAlign w:val="center"/>
            <w:hideMark/>
          </w:tcPr>
          <w:p w:rsidR="00FA3A10" w:rsidRPr="00FA3A10" w:rsidRDefault="00FA3A10" w:rsidP="00FA3A10">
            <w:pPr>
              <w:spacing w:after="0" w:line="240" w:lineRule="auto"/>
              <w:rPr>
                <w:rFonts w:ascii="Times New Roman" w:eastAsia="Times New Roman" w:hAnsi="Times New Roman" w:cs="Times New Roman"/>
                <w:sz w:val="24"/>
                <w:szCs w:val="24"/>
                <w:lang w:eastAsia="fr-FR"/>
              </w:rPr>
            </w:pPr>
            <w:r w:rsidRPr="00FA3A10">
              <w:rPr>
                <w:rFonts w:ascii="Times New Roman" w:eastAsia="Times New Roman" w:hAnsi="Times New Roman" w:cs="Times New Roman"/>
                <w:sz w:val="24"/>
                <w:szCs w:val="24"/>
                <w:lang w:eastAsia="fr-FR"/>
              </w:rPr>
              <w:t>GND</w:t>
            </w:r>
          </w:p>
        </w:tc>
        <w:tc>
          <w:tcPr>
            <w:tcW w:w="0" w:type="auto"/>
            <w:vAlign w:val="center"/>
            <w:hideMark/>
          </w:tcPr>
          <w:p w:rsidR="00FA3A10" w:rsidRPr="00FA3A10" w:rsidRDefault="00FA3A10" w:rsidP="00FA3A10">
            <w:pPr>
              <w:spacing w:after="0" w:line="240" w:lineRule="auto"/>
              <w:rPr>
                <w:rFonts w:ascii="Times New Roman" w:eastAsia="Times New Roman" w:hAnsi="Times New Roman" w:cs="Times New Roman"/>
                <w:sz w:val="24"/>
                <w:szCs w:val="24"/>
                <w:lang w:eastAsia="fr-FR"/>
              </w:rPr>
            </w:pPr>
            <w:r w:rsidRPr="00FA3A10">
              <w:rPr>
                <w:rFonts w:ascii="Times New Roman" w:eastAsia="Times New Roman" w:hAnsi="Times New Roman" w:cs="Times New Roman"/>
                <w:sz w:val="24"/>
                <w:szCs w:val="24"/>
                <w:lang w:eastAsia="fr-FR"/>
              </w:rPr>
              <w:t>GND</w:t>
            </w:r>
          </w:p>
        </w:tc>
      </w:tr>
      <w:tr w:rsidR="00FA3A10" w:rsidRPr="00FA3A10" w:rsidTr="00FA3A10">
        <w:trPr>
          <w:tblCellSpacing w:w="15" w:type="dxa"/>
        </w:trPr>
        <w:tc>
          <w:tcPr>
            <w:tcW w:w="0" w:type="auto"/>
            <w:vAlign w:val="center"/>
            <w:hideMark/>
          </w:tcPr>
          <w:p w:rsidR="00FA3A10" w:rsidRPr="00FA3A10" w:rsidRDefault="00FA3A10" w:rsidP="00FA3A10">
            <w:pPr>
              <w:spacing w:after="0" w:line="240" w:lineRule="auto"/>
              <w:rPr>
                <w:rFonts w:ascii="Times New Roman" w:eastAsia="Times New Roman" w:hAnsi="Times New Roman" w:cs="Times New Roman"/>
                <w:sz w:val="24"/>
                <w:szCs w:val="24"/>
                <w:lang w:eastAsia="fr-FR"/>
              </w:rPr>
            </w:pPr>
            <w:r w:rsidRPr="00FA3A10">
              <w:rPr>
                <w:rFonts w:ascii="Times New Roman" w:eastAsia="Times New Roman" w:hAnsi="Times New Roman" w:cs="Times New Roman"/>
                <w:sz w:val="24"/>
                <w:szCs w:val="24"/>
                <w:lang w:eastAsia="fr-FR"/>
              </w:rPr>
              <w:t>SCL</w:t>
            </w:r>
          </w:p>
        </w:tc>
        <w:tc>
          <w:tcPr>
            <w:tcW w:w="0" w:type="auto"/>
            <w:vAlign w:val="center"/>
            <w:hideMark/>
          </w:tcPr>
          <w:p w:rsidR="00FA3A10" w:rsidRPr="00FA3A10" w:rsidRDefault="00FA3A10" w:rsidP="00FA3A10">
            <w:pPr>
              <w:spacing w:after="0" w:line="240" w:lineRule="auto"/>
              <w:rPr>
                <w:rFonts w:ascii="Times New Roman" w:eastAsia="Times New Roman" w:hAnsi="Times New Roman" w:cs="Times New Roman"/>
                <w:sz w:val="24"/>
                <w:szCs w:val="24"/>
                <w:lang w:eastAsia="fr-FR"/>
              </w:rPr>
            </w:pPr>
            <w:r w:rsidRPr="00FA3A10">
              <w:rPr>
                <w:rFonts w:ascii="Times New Roman" w:eastAsia="Times New Roman" w:hAnsi="Times New Roman" w:cs="Times New Roman"/>
                <w:sz w:val="24"/>
                <w:szCs w:val="24"/>
                <w:lang w:eastAsia="fr-FR"/>
              </w:rPr>
              <w:t>GPIO 13</w:t>
            </w:r>
          </w:p>
        </w:tc>
      </w:tr>
      <w:tr w:rsidR="00FA3A10" w:rsidRPr="00FA3A10" w:rsidTr="00FA3A10">
        <w:trPr>
          <w:tblCellSpacing w:w="15" w:type="dxa"/>
        </w:trPr>
        <w:tc>
          <w:tcPr>
            <w:tcW w:w="0" w:type="auto"/>
            <w:vAlign w:val="center"/>
            <w:hideMark/>
          </w:tcPr>
          <w:p w:rsidR="00FA3A10" w:rsidRPr="00FA3A10" w:rsidRDefault="00FA3A10" w:rsidP="00FA3A10">
            <w:pPr>
              <w:spacing w:after="0" w:line="240" w:lineRule="auto"/>
              <w:rPr>
                <w:rFonts w:ascii="Times New Roman" w:eastAsia="Times New Roman" w:hAnsi="Times New Roman" w:cs="Times New Roman"/>
                <w:sz w:val="24"/>
                <w:szCs w:val="24"/>
                <w:lang w:eastAsia="fr-FR"/>
              </w:rPr>
            </w:pPr>
            <w:r w:rsidRPr="00FA3A10">
              <w:rPr>
                <w:rFonts w:ascii="Times New Roman" w:eastAsia="Times New Roman" w:hAnsi="Times New Roman" w:cs="Times New Roman"/>
                <w:sz w:val="24"/>
                <w:szCs w:val="24"/>
                <w:lang w:eastAsia="fr-FR"/>
              </w:rPr>
              <w:t>SDA</w:t>
            </w:r>
          </w:p>
        </w:tc>
        <w:tc>
          <w:tcPr>
            <w:tcW w:w="0" w:type="auto"/>
            <w:vAlign w:val="center"/>
            <w:hideMark/>
          </w:tcPr>
          <w:p w:rsidR="00FA3A10" w:rsidRPr="00FA3A10" w:rsidRDefault="00FA3A10" w:rsidP="00FA3A10">
            <w:pPr>
              <w:spacing w:after="0" w:line="240" w:lineRule="auto"/>
              <w:rPr>
                <w:rFonts w:ascii="Times New Roman" w:eastAsia="Times New Roman" w:hAnsi="Times New Roman" w:cs="Times New Roman"/>
                <w:sz w:val="24"/>
                <w:szCs w:val="24"/>
                <w:lang w:eastAsia="fr-FR"/>
              </w:rPr>
            </w:pPr>
            <w:r w:rsidRPr="00FA3A10">
              <w:rPr>
                <w:rFonts w:ascii="Times New Roman" w:eastAsia="Times New Roman" w:hAnsi="Times New Roman" w:cs="Times New Roman"/>
                <w:sz w:val="24"/>
                <w:szCs w:val="24"/>
                <w:lang w:eastAsia="fr-FR"/>
              </w:rPr>
              <w:t>GPIO 21</w:t>
            </w:r>
          </w:p>
        </w:tc>
      </w:tr>
    </w:tbl>
    <w:p w:rsidR="00FA3A10" w:rsidRPr="00FA3A10" w:rsidRDefault="00FA3A10" w:rsidP="00FA3A10">
      <w:pPr>
        <w:shd w:val="clear" w:color="auto" w:fill="FCFCFC"/>
        <w:spacing w:before="100" w:beforeAutospacing="1" w:after="100" w:afterAutospacing="1" w:line="584" w:lineRule="atLeast"/>
        <w:outlineLvl w:val="2"/>
        <w:rPr>
          <w:rFonts w:ascii="Sitka Subheading" w:eastAsia="Times New Roman" w:hAnsi="Sitka Subheading" w:cs="Times New Roman"/>
          <w:color w:val="333333"/>
          <w:sz w:val="27"/>
          <w:szCs w:val="27"/>
          <w:lang w:eastAsia="fr-FR"/>
        </w:rPr>
      </w:pPr>
      <w:r w:rsidRPr="00FA3A10">
        <w:rPr>
          <w:rFonts w:ascii="Sitka Subheading" w:eastAsia="Times New Roman" w:hAnsi="Sitka Subheading" w:cs="Times New Roman"/>
          <w:color w:val="333333"/>
          <w:sz w:val="27"/>
          <w:szCs w:val="27"/>
          <w:lang w:eastAsia="fr-FR"/>
        </w:rPr>
        <w:t>LoRa Sender Code</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following code reads temperature, humidity and pressure from the BME280 sensor and sends the readings via LoRa radio.</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Copy the following code to your Arduino IDE.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lastRenderedPageBreak/>
        <w:t xml:space="preserve">  Rui Santos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Complete project details at https://RandomNerdTutorials.com/esp32-lora-sensor-web-server/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Permission is hereby granted, free of charge, to any person obtaining a copy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of this software and associated documentation files.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The above copyright notice and this permission notice shall be included in all</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copies or substantial portions of the Software.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//Libraries for LoRa</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&lt;SPI.h&gt;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&lt;LoRa.h&gt;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//Libraries for OLED Display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&lt;Wire.h&gt;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&lt;Adafruit_GFX.h&gt;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&lt;Adafruit_SSD1306.h&gt;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//Libraries for BME280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&lt;Adafruit_Sensor.h&gt;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&lt;Adafruit_BME280.h&gt;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the pins used by the LoRa transceiver module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SCK 5</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MISO 19</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MOSI 27</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SS 18</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RST 14</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DIO0 26</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//433E6 for Asia</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//866E6 for Europe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//915E6 for North America</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BAND 866E6</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//OLED pins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OLED_SDA 4</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#define OLED_SCL 15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OLED_RST 16</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SCREEN_WIDTH 128 // OLED display width, in pixels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SCREEN_HEIGHT 64 // OLED display height, in pixels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//BME280 definition</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SDA 21</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SCL 13</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TwoWire I2Cone = TwoWire(1);</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Adafruit_BME280 bme;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//packet counter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int readingID = 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int counter = 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LoRaMessage =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float temperature = 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float humidity = 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lastRenderedPageBreak/>
        <w:t>float pressure = 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Adafruit_SSD1306 display(SCREEN_WIDTH, SCREEN_HEIGHT, &amp;Wire, OLED_RST);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//Initialize OLED display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void startOLED(){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//reset OLED display via software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pinMode(OLED_RST, OUTPUT);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digitalWrite(OLED_RST, LOW);</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delay(20);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digitalWrite(OLED_RST, HIGH);</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//initialize OLED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Wire.begin(OLED_SDA, OLED_SCL);</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if(!display.begin(SSD1306_SWITCHCAPVCC, 0x3c, false, false)) { // Address 0x3C for 128x32</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Serial.println(F("SSD1306 allocation failed"));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for(;;); // Don't proceed, loop forever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display.clearDisplay();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display.setTextColor(WHITE);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display.setTextSize(1);</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display.setCursor(0,0);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display.print("LORA SENDER");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//Initialize LoRa module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void startLoRA(){</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//SPI LoRa pins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SPI.begin(SCK, MISO, MOSI, SS);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//setup LoRa transceiver module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LoRa.setPins(SS, RST, DIO0);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while (!LoRa.begin(BAND) &amp;&amp; counter &lt; 10)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counter++;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delay(500);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if (counter == 10)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Increment readingID on every new reading</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readingID++;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Serial.println("Starting LoRa failed!");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Serial.println("LoRa Initialization OK!");</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display.setCursor(0,10);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display.clearDisplay();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display.print("LoRa Initializing OK!");</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display.display();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delay(2000);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void startBME(){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I2Cone.begin(SDA, SCL, 100000);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bool status1 = bme.begin(0x76, &amp;I2Cone);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if (!status1)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Serial.println("Could not find a valid BME280_1 sensor, check wiring!");</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while (1);</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lastRenderedPageBreak/>
        <w:t>void getReadings(){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temperature = bme.readTemperature();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humidity = bme.readHumidity();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pressure = bme.readPressure() / 100.0F;</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void sendReadings()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LoRaMessage = String(readingID) + "/" + String(temperature) + "&amp;" + String(humidity) + "#" + String(pressure);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//Send LoRa packet to receiver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LoRa.beginPacket();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LoRa.print(LoRaMessage);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LoRa.endPacket();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display.clearDisplay();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display.setCursor(0,0);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display.setTextSize(1);</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display.print("LoRa packet sent!");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display.setCursor(0,20);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display.print("Temperature:");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display.setCursor(72,20);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display.print(temperature);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display.setCursor(0,30);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display.print("Humidity:");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display.setCursor(54,30);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display.print(humidity);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display.setCursor(0,40);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display.print("Pressure:");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display.setCursor(54,40);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display.print(pressure);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display.setCursor(0,50);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display.print("Reading ID:");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display.setCursor(66,50);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display.print(readingID);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display.display();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Serial.print("Sending packet: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Serial.println(readingID);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readingID++;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void setup()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//initialize Serial Monitor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Serial.begin(115200);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startOLED();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startBME();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startLoRA();</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void loop()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getReadings();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sendReadings();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delay(10000);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hyperlink r:id="rId35" w:history="1">
        <w:r w:rsidRPr="00FA3A10">
          <w:rPr>
            <w:rFonts w:ascii="Sitka Text" w:eastAsia="Times New Roman" w:hAnsi="Sitka Text" w:cs="Times New Roman"/>
            <w:color w:val="0000FF"/>
            <w:sz w:val="27"/>
            <w:szCs w:val="27"/>
            <w:u w:val="single"/>
            <w:lang w:eastAsia="fr-FR"/>
          </w:rPr>
          <w:t>View raw code</w:t>
        </w:r>
      </w:hyperlink>
    </w:p>
    <w:p w:rsidR="00FA3A10" w:rsidRPr="00FA3A10" w:rsidRDefault="00FA3A10" w:rsidP="00FA3A10">
      <w:pPr>
        <w:shd w:val="clear" w:color="auto" w:fill="FCFCFC"/>
        <w:spacing w:before="100" w:beforeAutospacing="1" w:after="100" w:afterAutospacing="1" w:line="584" w:lineRule="atLeast"/>
        <w:outlineLvl w:val="2"/>
        <w:rPr>
          <w:rFonts w:ascii="Sitka Subheading" w:eastAsia="Times New Roman" w:hAnsi="Sitka Subheading" w:cs="Times New Roman"/>
          <w:color w:val="333333"/>
          <w:sz w:val="27"/>
          <w:szCs w:val="27"/>
          <w:lang w:eastAsia="fr-FR"/>
        </w:rPr>
      </w:pPr>
      <w:r w:rsidRPr="00FA3A10">
        <w:rPr>
          <w:rFonts w:ascii="Sitka Subheading" w:eastAsia="Times New Roman" w:hAnsi="Sitka Subheading" w:cs="Times New Roman"/>
          <w:color w:val="333333"/>
          <w:sz w:val="27"/>
          <w:szCs w:val="27"/>
          <w:lang w:eastAsia="fr-FR"/>
        </w:rPr>
        <w:t>How the Code Works</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lastRenderedPageBreak/>
        <w:t>Start by including the necessary libraries for LoRa, OLED display and BME280 sensor.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//Libraries for LoRa</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&lt;SPI.h&gt;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&lt;LoRa.h&gt;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//Libraries for OLED Display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&lt;Wire.h&gt;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&lt;Adafruit_GFX.h&gt;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&lt;Adafruit_SSD1306.h&gt;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//Libraries for BME280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&lt;Adafruit_Sensor.h&gt;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&lt;Adafruit_BME280.h&gt;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Define the pins used by the LoRa transceiver module. We’re using the </w:t>
      </w:r>
      <w:hyperlink r:id="rId36" w:history="1">
        <w:r w:rsidRPr="00FA3A10">
          <w:rPr>
            <w:rFonts w:ascii="Sitka Text" w:eastAsia="Times New Roman" w:hAnsi="Sitka Text" w:cs="Times New Roman"/>
            <w:color w:val="0000FF"/>
            <w:sz w:val="27"/>
            <w:szCs w:val="27"/>
            <w:u w:val="single"/>
            <w:lang w:eastAsia="fr-FR"/>
          </w:rPr>
          <w:t>TTGO LoRa32 SX1276 OLED board V1.0</w:t>
        </w:r>
      </w:hyperlink>
      <w:r w:rsidRPr="00FA3A10">
        <w:rPr>
          <w:rFonts w:ascii="Sitka Text" w:eastAsia="Times New Roman" w:hAnsi="Sitka Text" w:cs="Times New Roman"/>
          <w:color w:val="333333"/>
          <w:sz w:val="27"/>
          <w:szCs w:val="27"/>
          <w:lang w:eastAsia="fr-FR"/>
        </w:rPr>
        <w:t> and these are the pins used by the LoRa chip:</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the pins used by the LoRa transceiver module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SCK 5</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MISO 19</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MOSI 27</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SS 18</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RST 14</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DIO0 26</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b/>
          <w:bCs/>
          <w:color w:val="333333"/>
          <w:sz w:val="24"/>
          <w:szCs w:val="24"/>
          <w:lang w:eastAsia="fr-FR"/>
        </w:rPr>
        <w:t>Note: </w:t>
      </w:r>
      <w:r w:rsidRPr="00FA3A10">
        <w:rPr>
          <w:rFonts w:ascii="Sitka Text" w:eastAsia="Times New Roman" w:hAnsi="Sitka Text" w:cs="Times New Roman"/>
          <w:color w:val="333333"/>
          <w:sz w:val="27"/>
          <w:szCs w:val="27"/>
          <w:lang w:eastAsia="fr-FR"/>
        </w:rPr>
        <w:t>if you’re using another LoRa board, check the pins used by the LoRa transceiver chip.</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Select the LoRa frequency: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BAND 866E6</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Define the OLED pins.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OLED_SDA 4</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#define OLED_SCL 15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OLED_RST 16</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Define the OLED size.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SCREEN_WIDTH 128 // OLED display width, in pixels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SCREEN_HEIGHT 64 // OLED display height, in pixels</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Define the pins used by the BME280 sensor.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lastRenderedPageBreak/>
        <w:t>//BME280 definition</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SDA 21</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SCL 13</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Create an I2C instance for the BME280 sensor and a bme object.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TwoWire I2Cone = TwoWire(1);</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Adafruit_BME280 bme;</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Create some variables to hold the LoRa message, temperature, humidity, pressure and reading ID.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int readingID = 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int counter = 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LoRaMessage =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float temperature = 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float humidity = 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float pressure = 0;</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Create a display object for the OLED display.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Adafruit_SSD1306 display(SCREEN_WIDTH, SCREEN_HEIGHT, &amp;Wire, OLED_RST);</w:t>
      </w:r>
    </w:p>
    <w:p w:rsidR="00FA3A10" w:rsidRPr="00FA3A10" w:rsidRDefault="00FA3A10" w:rsidP="00FA3A10">
      <w:pPr>
        <w:shd w:val="clear" w:color="auto" w:fill="FCFCFC"/>
        <w:spacing w:before="100" w:beforeAutospacing="1" w:after="100" w:afterAutospacing="1" w:line="438" w:lineRule="atLeast"/>
        <w:outlineLvl w:val="3"/>
        <w:rPr>
          <w:rFonts w:ascii="Sitka Text" w:eastAsia="Times New Roman" w:hAnsi="Sitka Text" w:cs="Times New Roman"/>
          <w:i/>
          <w:iCs/>
          <w:color w:val="333333"/>
          <w:sz w:val="24"/>
          <w:szCs w:val="24"/>
          <w:lang w:eastAsia="fr-FR"/>
        </w:rPr>
      </w:pPr>
      <w:r w:rsidRPr="00FA3A10">
        <w:rPr>
          <w:rFonts w:ascii="Sitka Text" w:eastAsia="Times New Roman" w:hAnsi="Sitka Text" w:cs="Times New Roman"/>
          <w:i/>
          <w:iCs/>
          <w:color w:val="333333"/>
          <w:sz w:val="24"/>
          <w:szCs w:val="24"/>
          <w:lang w:eastAsia="fr-FR"/>
        </w:rPr>
        <w:t>setup()</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In the setup(), we call several functions that were created previously in the code to initialize the OLED display, the BME280 and the LoRa transceiver module.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void setup()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Serial.begin(115200);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startOLED();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startBME();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startLoRA();</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spacing w:before="100" w:beforeAutospacing="1" w:after="100" w:afterAutospacing="1" w:line="438" w:lineRule="atLeast"/>
        <w:outlineLvl w:val="3"/>
        <w:rPr>
          <w:rFonts w:ascii="Sitka Text" w:eastAsia="Times New Roman" w:hAnsi="Sitka Text" w:cs="Times New Roman"/>
          <w:i/>
          <w:iCs/>
          <w:color w:val="333333"/>
          <w:sz w:val="24"/>
          <w:szCs w:val="24"/>
          <w:lang w:eastAsia="fr-FR"/>
        </w:rPr>
      </w:pPr>
      <w:r w:rsidRPr="00FA3A10">
        <w:rPr>
          <w:rFonts w:ascii="Sitka Text" w:eastAsia="Times New Roman" w:hAnsi="Sitka Text" w:cs="Times New Roman"/>
          <w:i/>
          <w:iCs/>
          <w:color w:val="333333"/>
          <w:sz w:val="24"/>
          <w:szCs w:val="24"/>
          <w:lang w:eastAsia="fr-FR"/>
        </w:rPr>
        <w:t>loop()</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In the loop(), we call the getReadings() and sendReadings() functions that were also previously created. These functions are responsible for getting readings from the BME280 sensor, and to send those readings via LoRa, respectively.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void loop()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lastRenderedPageBreak/>
        <w:t xml:space="preserve">  getReadings();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sendReadings();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delay(10000);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b/>
          <w:bCs/>
          <w:color w:val="333333"/>
          <w:sz w:val="24"/>
          <w:szCs w:val="24"/>
          <w:lang w:eastAsia="fr-FR"/>
        </w:rPr>
        <w:t>getReadings()</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Getting sensor readings is as simple as using the readTemperature(), readHumidity(), and readPressure() methods on the bme object: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void getReadings(){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temperature = bme.readTemperature();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humidity = bme.readHumidity();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pressure = bme.readPressure() / 100.0F;</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b/>
          <w:bCs/>
          <w:color w:val="333333"/>
          <w:sz w:val="24"/>
          <w:szCs w:val="24"/>
          <w:lang w:eastAsia="fr-FR"/>
        </w:rPr>
        <w:t>sendReadings()</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To send the readings via LoRa, we concatenate all the readings on a single variable, LoRaMessage: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void sendReadings()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LoRaMessage = String(readingID) + "/" + String(temperature) + "&amp;" + String(humidity) + "#" + String(pressure);</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Note that each reading is separated with a special character, so the receiver can easily identify each value.</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Then, send the packet using the following:</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LoRa.beginPacket();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LoRa.print(LoRaMessage);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LoRa.endPacket();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Each time we send a LoRa packet, we increase the readingID variable so that we have an idea on how many packets were sent. You can delete this variable if you want.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readingID++;</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loop() is repeated every 10000 milliseconds (10 seconds). So, new sensor readings are sent every 10 seconds. You can change this delay time if you want.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lastRenderedPageBreak/>
        <w:t>delay(10000);</w:t>
      </w:r>
    </w:p>
    <w:p w:rsidR="00FA3A10" w:rsidRPr="00FA3A10" w:rsidRDefault="00FA3A10" w:rsidP="00FA3A10">
      <w:pPr>
        <w:shd w:val="clear" w:color="auto" w:fill="FCFCFC"/>
        <w:spacing w:before="100" w:beforeAutospacing="1" w:after="100" w:afterAutospacing="1" w:line="584" w:lineRule="atLeast"/>
        <w:outlineLvl w:val="2"/>
        <w:rPr>
          <w:rFonts w:ascii="Sitka Subheading" w:eastAsia="Times New Roman" w:hAnsi="Sitka Subheading" w:cs="Times New Roman"/>
          <w:color w:val="333333"/>
          <w:sz w:val="27"/>
          <w:szCs w:val="27"/>
          <w:lang w:eastAsia="fr-FR"/>
        </w:rPr>
      </w:pPr>
      <w:r w:rsidRPr="00FA3A10">
        <w:rPr>
          <w:rFonts w:ascii="Sitka Subheading" w:eastAsia="Times New Roman" w:hAnsi="Sitka Subheading" w:cs="Times New Roman"/>
          <w:color w:val="333333"/>
          <w:sz w:val="27"/>
          <w:szCs w:val="27"/>
          <w:lang w:eastAsia="fr-FR"/>
        </w:rPr>
        <w:t>Testing the LoRa Sender</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Upload the code to your ESP32 LoRa Sender Board.</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Go to </w:t>
      </w:r>
      <w:r w:rsidRPr="00FA3A10">
        <w:rPr>
          <w:rFonts w:ascii="Sitka Text" w:eastAsia="Times New Roman" w:hAnsi="Sitka Text" w:cs="Times New Roman"/>
          <w:b/>
          <w:bCs/>
          <w:color w:val="333333"/>
          <w:sz w:val="24"/>
          <w:szCs w:val="24"/>
          <w:lang w:eastAsia="fr-FR"/>
        </w:rPr>
        <w:t>Tools </w:t>
      </w:r>
      <w:r w:rsidRPr="00FA3A10">
        <w:rPr>
          <w:rFonts w:ascii="Sitka Text" w:eastAsia="Times New Roman" w:hAnsi="Sitka Text" w:cs="Times New Roman"/>
          <w:color w:val="333333"/>
          <w:sz w:val="27"/>
          <w:szCs w:val="27"/>
          <w:lang w:eastAsia="fr-FR"/>
        </w:rPr>
        <w:t>&gt; </w:t>
      </w:r>
      <w:r w:rsidRPr="00FA3A10">
        <w:rPr>
          <w:rFonts w:ascii="Sitka Text" w:eastAsia="Times New Roman" w:hAnsi="Sitka Text" w:cs="Times New Roman"/>
          <w:b/>
          <w:bCs/>
          <w:color w:val="333333"/>
          <w:sz w:val="24"/>
          <w:szCs w:val="24"/>
          <w:lang w:eastAsia="fr-FR"/>
        </w:rPr>
        <w:t>Port</w:t>
      </w:r>
      <w:r w:rsidRPr="00FA3A10">
        <w:rPr>
          <w:rFonts w:ascii="Sitka Text" w:eastAsia="Times New Roman" w:hAnsi="Sitka Text" w:cs="Times New Roman"/>
          <w:color w:val="333333"/>
          <w:sz w:val="27"/>
          <w:szCs w:val="27"/>
          <w:lang w:eastAsia="fr-FR"/>
        </w:rPr>
        <w:t> and select the COM port it is connected to. Then, go to </w:t>
      </w:r>
      <w:r w:rsidRPr="00FA3A10">
        <w:rPr>
          <w:rFonts w:ascii="Sitka Text" w:eastAsia="Times New Roman" w:hAnsi="Sitka Text" w:cs="Times New Roman"/>
          <w:b/>
          <w:bCs/>
          <w:color w:val="333333"/>
          <w:sz w:val="24"/>
          <w:szCs w:val="24"/>
          <w:lang w:eastAsia="fr-FR"/>
        </w:rPr>
        <w:t>Tools </w:t>
      </w:r>
      <w:r w:rsidRPr="00FA3A10">
        <w:rPr>
          <w:rFonts w:ascii="Sitka Text" w:eastAsia="Times New Roman" w:hAnsi="Sitka Text" w:cs="Times New Roman"/>
          <w:color w:val="333333"/>
          <w:sz w:val="27"/>
          <w:szCs w:val="27"/>
          <w:lang w:eastAsia="fr-FR"/>
        </w:rPr>
        <w:t>&gt; </w:t>
      </w:r>
      <w:r w:rsidRPr="00FA3A10">
        <w:rPr>
          <w:rFonts w:ascii="Sitka Text" w:eastAsia="Times New Roman" w:hAnsi="Sitka Text" w:cs="Times New Roman"/>
          <w:b/>
          <w:bCs/>
          <w:color w:val="333333"/>
          <w:sz w:val="24"/>
          <w:szCs w:val="24"/>
          <w:lang w:eastAsia="fr-FR"/>
        </w:rPr>
        <w:t>Board </w:t>
      </w:r>
      <w:r w:rsidRPr="00FA3A10">
        <w:rPr>
          <w:rFonts w:ascii="Sitka Text" w:eastAsia="Times New Roman" w:hAnsi="Sitka Text" w:cs="Times New Roman"/>
          <w:color w:val="333333"/>
          <w:sz w:val="27"/>
          <w:szCs w:val="27"/>
          <w:lang w:eastAsia="fr-FR"/>
        </w:rPr>
        <w:t>and select the board you’re using. In our case, it’s the TTGO LoRa32-OLED V1.</w:t>
      </w:r>
    </w:p>
    <w:p w:rsidR="00FA3A10" w:rsidRPr="00FA3A10" w:rsidRDefault="00FA3A10" w:rsidP="00FA3A10">
      <w:pPr>
        <w:shd w:val="clear" w:color="auto" w:fill="FCFCFC"/>
        <w:spacing w:after="0"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noProof/>
          <w:color w:val="333333"/>
          <w:sz w:val="27"/>
          <w:szCs w:val="27"/>
          <w:lang w:eastAsia="fr-FR"/>
        </w:rPr>
        <w:drawing>
          <wp:inline distT="0" distB="0" distL="0" distR="0">
            <wp:extent cx="7727950" cy="5464175"/>
            <wp:effectExtent l="0" t="0" r="6350" b="3175"/>
            <wp:docPr id="13" name="Image 13" descr="Arduino IDE selecting TTGO LoRa32-OLED-V1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IDE selecting TTGO LoRa32-OLED-V1 boar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727950" cy="5464175"/>
                    </a:xfrm>
                    <a:prstGeom prst="rect">
                      <a:avLst/>
                    </a:prstGeom>
                    <a:noFill/>
                    <a:ln>
                      <a:noFill/>
                    </a:ln>
                  </pic:spPr>
                </pic:pic>
              </a:graphicData>
            </a:graphic>
          </wp:inline>
        </w:drawing>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Finally, press the upload button.</w:t>
      </w:r>
    </w:p>
    <w:p w:rsidR="00FA3A10" w:rsidRPr="00FA3A10" w:rsidRDefault="00FA3A10" w:rsidP="00FA3A10">
      <w:pPr>
        <w:shd w:val="clear" w:color="auto" w:fill="FCFCFC"/>
        <w:spacing w:after="0"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noProof/>
          <w:color w:val="333333"/>
          <w:sz w:val="27"/>
          <w:szCs w:val="27"/>
          <w:lang w:eastAsia="fr-FR"/>
        </w:rPr>
        <w:drawing>
          <wp:inline distT="0" distB="0" distL="0" distR="0">
            <wp:extent cx="324485" cy="280035"/>
            <wp:effectExtent l="0" t="0" r="0" b="5715"/>
            <wp:docPr id="12" name="Image 12" descr="Arduino IDE Uploa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 IDE Upload butt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4485" cy="280035"/>
                    </a:xfrm>
                    <a:prstGeom prst="rect">
                      <a:avLst/>
                    </a:prstGeom>
                    <a:noFill/>
                    <a:ln>
                      <a:noFill/>
                    </a:ln>
                  </pic:spPr>
                </pic:pic>
              </a:graphicData>
            </a:graphic>
          </wp:inline>
        </w:drawing>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lastRenderedPageBreak/>
        <w:t>Open the Serial Monitor at a baud rate of 115200. You should get something as shown below.</w:t>
      </w:r>
    </w:p>
    <w:p w:rsidR="00FA3A10" w:rsidRPr="00FA3A10" w:rsidRDefault="00FA3A10" w:rsidP="00FA3A10">
      <w:pPr>
        <w:shd w:val="clear" w:color="auto" w:fill="FCFCFC"/>
        <w:spacing w:after="0"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noProof/>
          <w:color w:val="333333"/>
          <w:sz w:val="27"/>
          <w:szCs w:val="27"/>
          <w:lang w:eastAsia="fr-FR"/>
        </w:rPr>
        <w:drawing>
          <wp:inline distT="0" distB="0" distL="0" distR="0">
            <wp:extent cx="6378575" cy="3628390"/>
            <wp:effectExtent l="0" t="0" r="3175" b="0"/>
            <wp:docPr id="11" name="Image 11" descr="Arduino IDE: ESP32 LoRa Sender Circuit Demon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duino IDE: ESP32 LoRa Sender Circuit Demonstr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78575" cy="3628390"/>
                    </a:xfrm>
                    <a:prstGeom prst="rect">
                      <a:avLst/>
                    </a:prstGeom>
                    <a:noFill/>
                    <a:ln>
                      <a:noFill/>
                    </a:ln>
                  </pic:spPr>
                </pic:pic>
              </a:graphicData>
            </a:graphic>
          </wp:inline>
        </w:drawing>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OLED of your board should be displaying the latest sensor readings.</w:t>
      </w:r>
    </w:p>
    <w:p w:rsidR="00FA3A10" w:rsidRPr="00FA3A10" w:rsidRDefault="00FA3A10" w:rsidP="00FA3A10">
      <w:pPr>
        <w:shd w:val="clear" w:color="auto" w:fill="FCFCFC"/>
        <w:spacing w:after="0"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noProof/>
          <w:color w:val="333333"/>
          <w:sz w:val="27"/>
          <w:szCs w:val="27"/>
          <w:lang w:eastAsia="fr-FR"/>
        </w:rPr>
        <w:lastRenderedPageBreak/>
        <w:drawing>
          <wp:inline distT="0" distB="0" distL="0" distR="0">
            <wp:extent cx="7145655" cy="4018915"/>
            <wp:effectExtent l="0" t="0" r="0" b="635"/>
            <wp:docPr id="10" name="Image 10" descr="TTGO LoRa32 SX1276 OLED board ESP32 Sender Circuit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TGO LoRa32 SX1276 OLED board ESP32 Sender Circuit Schemati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45655" cy="4018915"/>
                    </a:xfrm>
                    <a:prstGeom prst="rect">
                      <a:avLst/>
                    </a:prstGeom>
                    <a:noFill/>
                    <a:ln>
                      <a:noFill/>
                    </a:ln>
                  </pic:spPr>
                </pic:pic>
              </a:graphicData>
            </a:graphic>
          </wp:inline>
        </w:drawing>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Your LoRa Sender is ready. Now, let’s move on to the LoRa Receiver.</w:t>
      </w:r>
    </w:p>
    <w:p w:rsidR="00FA3A10" w:rsidRPr="00FA3A10" w:rsidRDefault="00FA3A10" w:rsidP="00FA3A10">
      <w:pPr>
        <w:shd w:val="clear" w:color="auto" w:fill="FCFCFC"/>
        <w:spacing w:before="100" w:beforeAutospacing="1" w:after="100" w:afterAutospacing="1" w:line="778" w:lineRule="atLeast"/>
        <w:outlineLvl w:val="1"/>
        <w:rPr>
          <w:rFonts w:ascii="Sitka Heading" w:eastAsia="Times New Roman" w:hAnsi="Sitka Heading" w:cs="Times New Roman"/>
          <w:color w:val="333333"/>
          <w:sz w:val="36"/>
          <w:szCs w:val="36"/>
          <w:lang w:eastAsia="fr-FR"/>
        </w:rPr>
      </w:pPr>
      <w:r w:rsidRPr="00FA3A10">
        <w:rPr>
          <w:rFonts w:ascii="Sitka Heading" w:eastAsia="Times New Roman" w:hAnsi="Sitka Heading" w:cs="Times New Roman"/>
          <w:color w:val="333333"/>
          <w:sz w:val="36"/>
          <w:szCs w:val="36"/>
          <w:lang w:eastAsia="fr-FR"/>
        </w:rPr>
        <w:t>LoRa Receiver</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LoRa Receiver gets incoming LoRa packets and displays the received readings on an asynchronous web server. Besides the sensor readings, we also display the last time those readings were received and the RSSI (received signal strength indicator).</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following figure shows the web server we’ll build.</w:t>
      </w:r>
    </w:p>
    <w:p w:rsidR="00FA3A10" w:rsidRPr="00FA3A10" w:rsidRDefault="00FA3A10" w:rsidP="00FA3A10">
      <w:pPr>
        <w:shd w:val="clear" w:color="auto" w:fill="FCFCFC"/>
        <w:spacing w:after="0"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noProof/>
          <w:color w:val="333333"/>
          <w:sz w:val="27"/>
          <w:szCs w:val="27"/>
          <w:lang w:eastAsia="fr-FR"/>
        </w:rPr>
        <w:lastRenderedPageBreak/>
        <w:drawing>
          <wp:inline distT="0" distB="0" distL="0" distR="0">
            <wp:extent cx="4284345" cy="8303260"/>
            <wp:effectExtent l="0" t="0" r="1905" b="2540"/>
            <wp:docPr id="9" name="Image 9" descr="TTGO LoRa32 board ESP32 Receiver Web Serv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TGO LoRa32 board ESP32 Receiver Web Server Exam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84345" cy="8303260"/>
                    </a:xfrm>
                    <a:prstGeom prst="rect">
                      <a:avLst/>
                    </a:prstGeom>
                    <a:noFill/>
                    <a:ln>
                      <a:noFill/>
                    </a:ln>
                  </pic:spPr>
                </pic:pic>
              </a:graphicData>
            </a:graphic>
          </wp:inline>
        </w:drawing>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lastRenderedPageBreak/>
        <w:t>As you can see, it contains a background image and styles to make the web page more appealing. There are several ways to </w:t>
      </w:r>
      <w:hyperlink r:id="rId42" w:history="1">
        <w:r w:rsidRPr="00FA3A10">
          <w:rPr>
            <w:rFonts w:ascii="Sitka Text" w:eastAsia="Times New Roman" w:hAnsi="Sitka Text" w:cs="Times New Roman"/>
            <w:color w:val="0000FF"/>
            <w:sz w:val="27"/>
            <w:szCs w:val="27"/>
            <w:u w:val="single"/>
            <w:lang w:eastAsia="fr-FR"/>
          </w:rPr>
          <w:t>display images on an ESP32 web server</w:t>
        </w:r>
      </w:hyperlink>
      <w:r w:rsidRPr="00FA3A10">
        <w:rPr>
          <w:rFonts w:ascii="Sitka Text" w:eastAsia="Times New Roman" w:hAnsi="Sitka Text" w:cs="Times New Roman"/>
          <w:color w:val="333333"/>
          <w:sz w:val="27"/>
          <w:szCs w:val="27"/>
          <w:lang w:eastAsia="fr-FR"/>
        </w:rPr>
        <w:t>. We’ll store the image on the ESP32 filesystem (SPIFFS). We’ll also store the HTML file on SPIFFS.</w:t>
      </w:r>
    </w:p>
    <w:p w:rsidR="00FA3A10" w:rsidRPr="00FA3A10" w:rsidRDefault="00FA3A10" w:rsidP="00FA3A10">
      <w:pPr>
        <w:shd w:val="clear" w:color="auto" w:fill="FCFCFC"/>
        <w:spacing w:before="100" w:beforeAutospacing="1" w:after="100" w:afterAutospacing="1" w:line="584" w:lineRule="atLeast"/>
        <w:outlineLvl w:val="2"/>
        <w:rPr>
          <w:rFonts w:ascii="Sitka Subheading" w:eastAsia="Times New Roman" w:hAnsi="Sitka Subheading" w:cs="Times New Roman"/>
          <w:color w:val="333333"/>
          <w:sz w:val="27"/>
          <w:szCs w:val="27"/>
          <w:lang w:eastAsia="fr-FR"/>
        </w:rPr>
      </w:pPr>
      <w:r w:rsidRPr="00FA3A10">
        <w:rPr>
          <w:rFonts w:ascii="Sitka Subheading" w:eastAsia="Times New Roman" w:hAnsi="Sitka Subheading" w:cs="Times New Roman"/>
          <w:color w:val="333333"/>
          <w:sz w:val="27"/>
          <w:szCs w:val="27"/>
          <w:lang w:eastAsia="fr-FR"/>
        </w:rPr>
        <w:t>Organizing your Files</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To build the web server you need three different files: the Arduino sketch, the HTML file and the image. The HTML file and the image should be saved inside a folder called </w:t>
      </w:r>
      <w:r w:rsidRPr="00FA3A10">
        <w:rPr>
          <w:rFonts w:ascii="Sitka Text" w:eastAsia="Times New Roman" w:hAnsi="Sitka Text" w:cs="Times New Roman"/>
          <w:b/>
          <w:bCs/>
          <w:color w:val="333333"/>
          <w:sz w:val="24"/>
          <w:szCs w:val="24"/>
          <w:lang w:eastAsia="fr-FR"/>
        </w:rPr>
        <w:t>data</w:t>
      </w:r>
      <w:r w:rsidRPr="00FA3A10">
        <w:rPr>
          <w:rFonts w:ascii="Sitka Text" w:eastAsia="Times New Roman" w:hAnsi="Sitka Text" w:cs="Times New Roman"/>
          <w:color w:val="333333"/>
          <w:sz w:val="27"/>
          <w:szCs w:val="27"/>
          <w:lang w:eastAsia="fr-FR"/>
        </w:rPr>
        <w:t> inside the Arduino sketch folder, as shown below.</w:t>
      </w:r>
    </w:p>
    <w:p w:rsidR="00FA3A10" w:rsidRPr="00FA3A10" w:rsidRDefault="00FA3A10" w:rsidP="00FA3A10">
      <w:pPr>
        <w:shd w:val="clear" w:color="auto" w:fill="FCFCFC"/>
        <w:spacing w:after="0"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noProof/>
          <w:color w:val="333333"/>
          <w:sz w:val="27"/>
          <w:szCs w:val="27"/>
          <w:lang w:eastAsia="fr-FR"/>
        </w:rPr>
        <w:drawing>
          <wp:inline distT="0" distB="0" distL="0" distR="0">
            <wp:extent cx="6813550" cy="3635375"/>
            <wp:effectExtent l="0" t="0" r="6350" b="3175"/>
            <wp:docPr id="8" name="Image 8" descr="ESP32 Filesystem plugin files structure organized data folder HTML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P32 Filesystem plugin files structure organized data folder HTML 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13550" cy="3635375"/>
                    </a:xfrm>
                    <a:prstGeom prst="rect">
                      <a:avLst/>
                    </a:prstGeom>
                    <a:noFill/>
                    <a:ln>
                      <a:noFill/>
                    </a:ln>
                  </pic:spPr>
                </pic:pic>
              </a:graphicData>
            </a:graphic>
          </wp:inline>
        </w:drawing>
      </w:r>
    </w:p>
    <w:p w:rsidR="00FA3A10" w:rsidRPr="00FA3A10" w:rsidRDefault="00FA3A10" w:rsidP="00FA3A10">
      <w:pPr>
        <w:shd w:val="clear" w:color="auto" w:fill="FCFCFC"/>
        <w:spacing w:before="100" w:beforeAutospacing="1" w:after="100" w:afterAutospacing="1" w:line="584" w:lineRule="atLeast"/>
        <w:outlineLvl w:val="2"/>
        <w:rPr>
          <w:rFonts w:ascii="Sitka Subheading" w:eastAsia="Times New Roman" w:hAnsi="Sitka Subheading" w:cs="Times New Roman"/>
          <w:color w:val="333333"/>
          <w:sz w:val="27"/>
          <w:szCs w:val="27"/>
          <w:lang w:eastAsia="fr-FR"/>
        </w:rPr>
      </w:pPr>
      <w:r w:rsidRPr="00FA3A10">
        <w:rPr>
          <w:rFonts w:ascii="Sitka Subheading" w:eastAsia="Times New Roman" w:hAnsi="Sitka Subheading" w:cs="Times New Roman"/>
          <w:color w:val="333333"/>
          <w:sz w:val="27"/>
          <w:szCs w:val="27"/>
          <w:lang w:eastAsia="fr-FR"/>
        </w:rPr>
        <w:t>Creating the HTML File</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Create an </w:t>
      </w:r>
      <w:r w:rsidRPr="00FA3A10">
        <w:rPr>
          <w:rFonts w:ascii="Sitka Text" w:eastAsia="Times New Roman" w:hAnsi="Sitka Text" w:cs="Times New Roman"/>
          <w:i/>
          <w:iCs/>
          <w:color w:val="333333"/>
          <w:sz w:val="27"/>
          <w:szCs w:val="27"/>
          <w:lang w:eastAsia="fr-FR"/>
        </w:rPr>
        <w:t>index.html</w:t>
      </w:r>
      <w:r w:rsidRPr="00FA3A10">
        <w:rPr>
          <w:rFonts w:ascii="Sitka Text" w:eastAsia="Times New Roman" w:hAnsi="Sitka Text" w:cs="Times New Roman"/>
          <w:color w:val="333333"/>
          <w:sz w:val="27"/>
          <w:szCs w:val="27"/>
          <w:lang w:eastAsia="fr-FR"/>
        </w:rPr>
        <w:t> file with the following content or </w:t>
      </w:r>
      <w:hyperlink r:id="rId44" w:history="1">
        <w:r w:rsidRPr="00FA3A10">
          <w:rPr>
            <w:rFonts w:ascii="Sitka Text" w:eastAsia="Times New Roman" w:hAnsi="Sitka Text" w:cs="Times New Roman"/>
            <w:b/>
            <w:bCs/>
            <w:color w:val="0000FF"/>
            <w:sz w:val="27"/>
            <w:szCs w:val="27"/>
            <w:u w:val="single"/>
            <w:lang w:eastAsia="fr-FR"/>
          </w:rPr>
          <w:t>download all the project files here</w:t>
        </w:r>
      </w:hyperlink>
      <w:r w:rsidRPr="00FA3A10">
        <w:rPr>
          <w:rFonts w:ascii="Sitka Text" w:eastAsia="Times New Roman" w:hAnsi="Sitka Text" w:cs="Times New Roman"/>
          <w:color w:val="333333"/>
          <w:sz w:val="27"/>
          <w:szCs w:val="27"/>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&lt;!DOCTYPE HTML&gt;&lt;html&gt;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&lt;head&gt;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&lt;meta name="viewport" content="width=device-width, initial-scale=1"&gt;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&lt;link rel="icon" href="data:,"&gt;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lastRenderedPageBreak/>
        <w:t xml:space="preserve">  &lt;title&gt;ESP32 (LoRa + Server)&lt;/title&gt;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&lt;link rel="stylesheet" href="https://use.fontawesome.com/releases/v5.7.2/css/all.css" integrity="sha384-fnmOCqbTlWIlj8LyTjo7mOUStjsKC4pOpQbqyi7RrhN7udi9RwhKkMHpvLbHG9Sr" crossorigin="anonymous"&gt;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&lt;style&gt;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body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margin: 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font-family: Arial, Helvetica, sans-serif;</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text-align: center;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header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margin: 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padding-top: 5vh;</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padding-bottom: 5vh;</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overflow: hidden;</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background-image: url(winter);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background-size: cover;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color: white;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h2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font-size: 2.0rem;</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p { font-size: 1.2rem;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.units { font-size: 1.2rem;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.readings { font-size: 2.0rem;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&lt;/style&gt;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&lt;/head&gt;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&lt;body&gt;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&lt;header&gt;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&lt;h2&gt;ESP32 (LoRa + Server)&lt;/h2&gt;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&lt;p&gt;&lt;strong&gt;Last received packet:&lt;br/&gt;&lt;span id="timestamp"&gt;%TIMESTAMP%&lt;/span&gt;&lt;/strong&gt;&lt;/p&gt;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&lt;p&gt;LoRa RSSI: &lt;span id="rssi"&gt;%RSSI%&lt;/span&gt;&lt;/p&gt;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&lt;/header&gt;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&lt;main&gt;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&lt;p&gt;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&lt;i class="fas fa-thermometer-half" style="color:#059e8a;"&gt;&lt;/i&gt; Temperature: &lt;span id="temperature" class="readings"&gt;%TEMPERATURE%&lt;/span&gt;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&lt;sup&gt;&amp;deg;C&lt;/sup&gt;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&lt;/p&gt;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&lt;p&gt;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&lt;i class="fas fa-tint" style="color:#00add6;"&gt;&lt;/i&gt; Humidity: &lt;span id="humidity" class="readings"&gt;%HUMIDITY%&lt;/span&gt;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&lt;sup&gt;&amp;#37;&lt;/sup&gt;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&lt;/p&gt;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&lt;p&gt;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&lt;i class="fas fa-angle-double-down" style="color:#e8c14d;"&gt;&lt;/i&gt; Pressure: &lt;span id="pressure" class="readings"&gt;%PRESSURE%&lt;/span&gt;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&lt;sup&gt;hpa&lt;/sup&gt;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&lt;/p&gt;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&lt;/main&gt;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&lt;script&gt;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setInterval(updateValues, 10000, "temperature");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setInterval(updateValues, 10000, "humidity");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setInterval(updateValues, 10000, "pressure");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setInterval(updateValues, 10000, "rssi");</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setInterval(updateValues, 10000, "timestamp");</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function updateValues(value)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lastRenderedPageBreak/>
        <w:t xml:space="preserve">  var xhttp = new XMLHttpRequest();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xhttp.onreadystatechange = function()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if (this.readyState == 4 &amp;&amp; this.status == 200)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document.getElementById(value).innerHTML = this.responseText;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xhttp.open("GET", "/" + value, true);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xhttp.send();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&lt;/script&gt;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&lt;/body&gt;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&lt;/html&gt;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hyperlink r:id="rId45" w:history="1">
        <w:r w:rsidRPr="00FA3A10">
          <w:rPr>
            <w:rFonts w:ascii="Sitka Text" w:eastAsia="Times New Roman" w:hAnsi="Sitka Text" w:cs="Times New Roman"/>
            <w:color w:val="0000FF"/>
            <w:sz w:val="27"/>
            <w:szCs w:val="27"/>
            <w:u w:val="single"/>
            <w:lang w:eastAsia="fr-FR"/>
          </w:rPr>
          <w:t>View raw code</w:t>
        </w:r>
      </w:hyperlink>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We’ve also included the CSS styles on the HTML file as well as some JavaScript that is responsible for updating the sensor readings automatically.</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Something important to notice are the placeholders. The placeholders go between </w:t>
      </w:r>
      <w:r w:rsidRPr="00FA3A10">
        <w:rPr>
          <w:rFonts w:ascii="Sitka Text" w:eastAsia="Times New Roman" w:hAnsi="Sitka Text" w:cs="Times New Roman"/>
          <w:b/>
          <w:bCs/>
          <w:color w:val="333333"/>
          <w:sz w:val="24"/>
          <w:szCs w:val="24"/>
          <w:lang w:eastAsia="fr-FR"/>
        </w:rPr>
        <w:t>%</w:t>
      </w:r>
      <w:r w:rsidRPr="00FA3A10">
        <w:rPr>
          <w:rFonts w:ascii="Sitka Text" w:eastAsia="Times New Roman" w:hAnsi="Sitka Text" w:cs="Times New Roman"/>
          <w:color w:val="333333"/>
          <w:sz w:val="27"/>
          <w:szCs w:val="27"/>
          <w:lang w:eastAsia="fr-FR"/>
        </w:rPr>
        <w:t> signs: %TIMESTAMP%, %TEMPERATURE%, %HUMIDITY%, %PRESSURE% and %RSSI%.</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These placeholders will then be replaced with the actual values by the Arduino code.</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styles are added between the &lt;style&gt; and &lt;/style&gt; tags.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&lt;style&gt;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body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margin: 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font-family: Arial, Helvetica, sans-serif;</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text-align: center;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header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margin: 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padding-top: 10vh;</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padding-bottom: 5vh;</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overflow: hidden;</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width: 100%;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background-image: url(winter.jpg);</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background-size: cover;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color: white;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h2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font-size: 2.0rem;</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p { font-size: 1.2rem;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.units { font-size: 1.2rem;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lastRenderedPageBreak/>
        <w:t xml:space="preserve">  .readings { font-size: 2.0rem;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&lt;/style&gt;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If you want a different image for your background, you just need to modify the following line to include your image’s name. In our case, it is called </w:t>
      </w:r>
      <w:r w:rsidRPr="00FA3A10">
        <w:rPr>
          <w:rFonts w:ascii="Sitka Text" w:eastAsia="Times New Roman" w:hAnsi="Sitka Text" w:cs="Times New Roman"/>
          <w:i/>
          <w:iCs/>
          <w:color w:val="333333"/>
          <w:sz w:val="27"/>
          <w:szCs w:val="27"/>
          <w:lang w:eastAsia="fr-FR"/>
        </w:rPr>
        <w:t>winter.jpg</w:t>
      </w:r>
      <w:r w:rsidRPr="00FA3A10">
        <w:rPr>
          <w:rFonts w:ascii="Sitka Text" w:eastAsia="Times New Roman" w:hAnsi="Sitka Text" w:cs="Times New Roman"/>
          <w:color w:val="333333"/>
          <w:sz w:val="27"/>
          <w:szCs w:val="27"/>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background-image: url(winter.jpg);</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JavaScript goes between the &lt;scritpt&gt; and &lt;/script&gt; tags.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&lt;script&gt;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setInterval(updateValues("temperature"), 5000);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setInterval(updateValues("humidity"), 5000);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setInterval(updateValues("pressure"), 5000);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setInterval(updateValues("rssi"), 5000);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setInterval(updateValues("timeAndDate"), 5000);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function updateValues(value)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console.log(value);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var xhttp = new XMLHttpRequest();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xhttp.onreadystatechange = function()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if (this.readyState == 4 &amp;&amp; this.status == 200)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document.getElementById(value).innerHTML = this.responseText;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xhttp.open("GET", "/" + value, true);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xhttp.send();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&lt;/script&gt;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We won’t explain in detail how the HTML and CSS works, but a good place to learn is the </w:t>
      </w:r>
      <w:hyperlink r:id="rId46" w:history="1">
        <w:r w:rsidRPr="00FA3A10">
          <w:rPr>
            <w:rFonts w:ascii="Sitka Text" w:eastAsia="Times New Roman" w:hAnsi="Sitka Text" w:cs="Times New Roman"/>
            <w:color w:val="0000FF"/>
            <w:sz w:val="27"/>
            <w:szCs w:val="27"/>
            <w:u w:val="single"/>
            <w:lang w:eastAsia="fr-FR"/>
          </w:rPr>
          <w:t>W3Schools website</w:t>
        </w:r>
      </w:hyperlink>
      <w:r w:rsidRPr="00FA3A10">
        <w:rPr>
          <w:rFonts w:ascii="Sitka Text" w:eastAsia="Times New Roman" w:hAnsi="Sitka Text" w:cs="Times New Roman"/>
          <w:color w:val="333333"/>
          <w:sz w:val="27"/>
          <w:szCs w:val="27"/>
          <w:lang w:eastAsia="fr-FR"/>
        </w:rPr>
        <w:t>.</w:t>
      </w:r>
    </w:p>
    <w:p w:rsidR="00FA3A10" w:rsidRPr="00FA3A10" w:rsidRDefault="00FA3A10" w:rsidP="00FA3A10">
      <w:pPr>
        <w:shd w:val="clear" w:color="auto" w:fill="FCFCFC"/>
        <w:spacing w:before="100" w:beforeAutospacing="1" w:after="100" w:afterAutospacing="1" w:line="584" w:lineRule="atLeast"/>
        <w:outlineLvl w:val="2"/>
        <w:rPr>
          <w:rFonts w:ascii="Sitka Subheading" w:eastAsia="Times New Roman" w:hAnsi="Sitka Subheading" w:cs="Times New Roman"/>
          <w:color w:val="333333"/>
          <w:sz w:val="27"/>
          <w:szCs w:val="27"/>
          <w:lang w:eastAsia="fr-FR"/>
        </w:rPr>
      </w:pPr>
      <w:r w:rsidRPr="00FA3A10">
        <w:rPr>
          <w:rFonts w:ascii="Sitka Subheading" w:eastAsia="Times New Roman" w:hAnsi="Sitka Subheading" w:cs="Times New Roman"/>
          <w:color w:val="333333"/>
          <w:sz w:val="27"/>
          <w:szCs w:val="27"/>
          <w:lang w:eastAsia="fr-FR"/>
        </w:rPr>
        <w:t>LoRa Receiver Arduino Sketch</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Copy the following code to your Arduino IDE or </w:t>
      </w:r>
      <w:hyperlink r:id="rId47" w:history="1">
        <w:r w:rsidRPr="00FA3A10">
          <w:rPr>
            <w:rFonts w:ascii="Sitka Text" w:eastAsia="Times New Roman" w:hAnsi="Sitka Text" w:cs="Times New Roman"/>
            <w:b/>
            <w:bCs/>
            <w:color w:val="0000FF"/>
            <w:sz w:val="24"/>
            <w:szCs w:val="24"/>
            <w:u w:val="single"/>
            <w:lang w:eastAsia="fr-FR"/>
          </w:rPr>
          <w:t>download all the project files here</w:t>
        </w:r>
      </w:hyperlink>
      <w:r w:rsidRPr="00FA3A10">
        <w:rPr>
          <w:rFonts w:ascii="Sitka Text" w:eastAsia="Times New Roman" w:hAnsi="Sitka Text" w:cs="Times New Roman"/>
          <w:color w:val="333333"/>
          <w:sz w:val="27"/>
          <w:szCs w:val="27"/>
          <w:lang w:eastAsia="fr-FR"/>
        </w:rPr>
        <w:t>. Then, you need to type your network credentials (SSID and password) to make it work.</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Rui Santos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Complete project details at https://RandomNerdTutorials.com/esp32-lora-sensor-web-server/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Permission is hereby granted, free of charge, to any person obtaining a copy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of this software and associated documentation files.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lastRenderedPageBreak/>
        <w:t xml:space="preserve">  The above copyright notice and this permission notice shall be included in all</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copies or substantial portions of the Software.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Import Wi-Fi library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&lt;WiFi.h&gt;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"ESPAsyncWebServer.h"</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&lt;SPIFFS.h&gt;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//Libraries for LoRa</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&lt;SPI.h&gt;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&lt;LoRa.h&gt;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//Libraries for OLED Display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&lt;Wire.h&gt;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&lt;Adafruit_GFX.h&gt;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&lt;Adafruit_SSD1306.h&gt;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Libraries to get time from NTP Server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&lt;NTPClient.h&gt;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&lt;WiFiUdp.h&gt;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the pins used by the LoRa transceiver module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SCK 5</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MISO 19</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MOSI 27</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SS 18</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RST 14</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DIO0 26</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//433E6 for Asia</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//866E6 for Europe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//915E6 for North America</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BAND 866E6</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//OLED pins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OLED_SDA 4</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#define OLED_SCL 15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OLED_RST 16</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SCREEN_WIDTH 128 // OLED display width, in pixels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SCREEN_HEIGHT 64 // OLED display height, in pixels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Replace with your network credentials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const char* ssid     = "REPLACE_WITH_YOUR_SSID";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const char* password = "REPLACE_WITH_YOUR_PASSWORD";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Define NTP Client to get time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WiFiUDP ntpUDP;</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NTPClient timeClient(ntpUDP);</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Variables to save date and time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formattedDate;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day;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hour;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timestamp;</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Initialize variables to get and save LoRa data</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int rssi;</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lastRenderedPageBreak/>
        <w:t>String loRaMessage;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temperature;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humidity;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pressure;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readingID;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Create AsyncWebServer object on port 80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AsyncWebServer server(80);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Adafruit_SSD1306 display(SCREEN_WIDTH, SCREEN_HEIGHT, &amp;Wire, OLED_RST);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Replaces placeholder with DHT values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processor(const String&amp; var){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//Serial.println(var);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if(var == "TEMPERATURE"){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return temperature;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else if(var == "HUMIDITY"){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return humidity;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else if(var == "PRESSURE"){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return pressure;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else if(var == "TIMESTAMP"){</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return timestamp;</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else if (var == "RRSI"){</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return String(rssi);</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return String();</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//Initialize OLED display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void startOLED(){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//reset OLED display via software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pinMode(OLED_RST, OUTPUT);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digitalWrite(OLED_RST, LOW);</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delay(20);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digitalWrite(OLED_RST, HIGH);</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//initialize OLED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Wire.begin(OLED_SDA, OLED_SCL);</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if(!display.begin(SSD1306_SWITCHCAPVCC, 0x3c, false, false)) { // Address 0x3C for 128x32</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Serial.println(F("SSD1306 allocation failed"));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for(;;); // Don't proceed, loop forever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display.clearDisplay();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display.setTextColor(WHITE);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display.setTextSize(1);</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display.setCursor(0,0);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display.print("LORA SENDER");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//Initialize LoRa module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void startLoRA(){</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int counter;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//SPI LoRa pins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SPI.begin(SCK, MISO, MOSI, SS);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//setup LoRa transceiver module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LoRa.setPins(SS, RST, DIO0);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while (!LoRa.begin(BAND) &amp;&amp; counter &lt; 10)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counter++;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delay(500);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if (counter == 10)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Increment readingID on every new reading</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Serial.println("Starting LoRa failed!");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Serial.println("LoRa Initialization OK!");</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display.setCursor(0,10);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display.clearDisplay();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display.print("LoRa Initializing OK!");</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display.display();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delay(2000);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void connectWiFi(){</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Connect to Wi-Fi network with SSID and password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Serial.print("Connecting to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Serial.println(ssid);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WiFi.begin(ssid, password);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while (WiFi.status() != WL_CONNECTED)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delay(500);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Print local IP address and start web server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Serial.println("WiFi connected.");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Serial.println("IP address: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Serial.println(WiFi.localIP());</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display.setCursor(0,20);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display.print("Access web server at: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display.setCursor(0,30);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display.print(WiFi.localIP());</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display.display();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Read LoRa packet and get the sensor readings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void getLoRaData()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Serial.print("Lora packet received: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Read packet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while (LoRa.available())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String LoRaData = LoRa.readString();</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LoRaData format: readingID/temperature&amp;soilMoisture#batterylevel</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String example: 1/27.43&amp;654#95.34</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Serial.print(LoRaData);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Get readingID, temperature and soil moisture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int pos1 = LoRaData.indexOf('/');</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int pos2 = LoRaData.indexOf('&amp;');</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int pos3 = LoRaData.indexOf('#');</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readingID = LoRaData.substring(0, pos1);</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temperature = LoRaData.substring(pos1 +1, pos2);</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humidity = LoRaData.substring(pos2+1, pos3);</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pressure = LoRaData.substring(pos3+1, LoRaData.length());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Get RSSI</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rssi = LoRa.packetRssi();</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 with RSSI ");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lastRenderedPageBreak/>
        <w:t xml:space="preserve">  Serial.println(rssi);</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Function to get date and time from NTPClient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void getTimeStamp()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while(!timeClient.update())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timeClient.forceUpdate();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The formattedDate comes with the following format: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2018-05-28T16:00:13Z</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We need to extract date and time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formattedDate = timeClient.getFormattedDate();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Serial.println(formattedDate);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Extract date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int splitT = formattedDate.indexOf("T");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day = formattedDate.substring(0, splitT);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Serial.println(day);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Extract time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hour = formattedDate.substring(splitT+1, formattedDate.length()-1);</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Serial.println(hour);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timestamp = day + " " + hour;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void setup() {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Initialize Serial Monitor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Serial.begin(115200);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startOLED();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startLoRA();</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connectWiFi();</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if(!SPIFFS.begin()){</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Serial.println("An Error has occurred while mounting SPIFFS");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return;</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Route for root / web page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server.on("/", HTTP_GET, [](AsyncWebServerRequest *request){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request-&gt;send(SPIFFS, "/index.html", String(), false, processor);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server.on("/temperature", HTTP_GET, [](AsyncWebServerRequest *request){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request-&gt;send_P(200, "text/plain", temperature.c_str());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server.on("/humidity", HTTP_GET, [](AsyncWebServerRequest *request){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request-&gt;send_P(200, "text/plain", humidity.c_str());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server.on("/pressure", HTTP_GET, [](AsyncWebServerRequest *request){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request-&gt;send_P(200, "text/plain", pressure.c_str());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server.on("/timestamp", HTTP_GET, [](AsyncWebServerRequest *request){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request-&gt;send_P(200, "text/plain", timestamp.c_str());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server.on("/rssi", HTTP_GET, [](AsyncWebServerRequest *request){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request-&gt;send_P(200, "text/plain", String(rssi).c_str());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server.on("/winter", HTTP_GET, [](AsyncWebServerRequest *request){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request-&gt;send(SPIFFS, "/winter.jpg", "image/jpg");</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Start server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server.begin();</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Initialize a NTPClient to get time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lastRenderedPageBreak/>
        <w:t xml:space="preserve">  timeClient.begin();</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Set offset time in seconds to adjust for your timezone, for example: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GMT +1 = 3600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GMT +8 = 28800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GMT -1 = -3600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GMT 0 = 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timeClient.setTimeOffset(0);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void loop()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Check if there are LoRa packets available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int packetSize = LoRa.parsePacket();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if (packetSize)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getLoRaData();</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getTimeStamp();</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hyperlink r:id="rId48" w:history="1">
        <w:r w:rsidRPr="00FA3A10">
          <w:rPr>
            <w:rFonts w:ascii="Sitka Text" w:eastAsia="Times New Roman" w:hAnsi="Sitka Text" w:cs="Times New Roman"/>
            <w:color w:val="0000FF"/>
            <w:sz w:val="27"/>
            <w:szCs w:val="27"/>
            <w:u w:val="single"/>
            <w:lang w:eastAsia="fr-FR"/>
          </w:rPr>
          <w:t>View raw code</w:t>
        </w:r>
      </w:hyperlink>
    </w:p>
    <w:p w:rsidR="00FA3A10" w:rsidRPr="00FA3A10" w:rsidRDefault="00FA3A10" w:rsidP="00FA3A10">
      <w:pPr>
        <w:shd w:val="clear" w:color="auto" w:fill="FCFCFC"/>
        <w:spacing w:before="100" w:beforeAutospacing="1" w:after="100" w:afterAutospacing="1" w:line="584" w:lineRule="atLeast"/>
        <w:outlineLvl w:val="2"/>
        <w:rPr>
          <w:rFonts w:ascii="Sitka Subheading" w:eastAsia="Times New Roman" w:hAnsi="Sitka Subheading" w:cs="Times New Roman"/>
          <w:color w:val="333333"/>
          <w:sz w:val="27"/>
          <w:szCs w:val="27"/>
          <w:lang w:eastAsia="fr-FR"/>
        </w:rPr>
      </w:pPr>
      <w:r w:rsidRPr="00FA3A10">
        <w:rPr>
          <w:rFonts w:ascii="Sitka Subheading" w:eastAsia="Times New Roman" w:hAnsi="Sitka Subheading" w:cs="Times New Roman"/>
          <w:color w:val="333333"/>
          <w:sz w:val="27"/>
          <w:szCs w:val="27"/>
          <w:lang w:eastAsia="fr-FR"/>
        </w:rPr>
        <w:t>How the Code Works</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You start by including the necessary libraries. You need libraries to:</w:t>
      </w:r>
    </w:p>
    <w:p w:rsidR="00FA3A10" w:rsidRPr="00FA3A10" w:rsidRDefault="00FA3A10" w:rsidP="00FA3A10">
      <w:pPr>
        <w:numPr>
          <w:ilvl w:val="0"/>
          <w:numId w:val="6"/>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build the asynchronous web server;</w:t>
      </w:r>
    </w:p>
    <w:p w:rsidR="00FA3A10" w:rsidRPr="00FA3A10" w:rsidRDefault="00FA3A10" w:rsidP="00FA3A10">
      <w:pPr>
        <w:numPr>
          <w:ilvl w:val="0"/>
          <w:numId w:val="6"/>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access the ESP32 filesystem (SPIFFS);</w:t>
      </w:r>
    </w:p>
    <w:p w:rsidR="00FA3A10" w:rsidRPr="00FA3A10" w:rsidRDefault="00FA3A10" w:rsidP="00FA3A10">
      <w:pPr>
        <w:numPr>
          <w:ilvl w:val="0"/>
          <w:numId w:val="6"/>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communicate with the LoRa chip;</w:t>
      </w:r>
    </w:p>
    <w:p w:rsidR="00FA3A10" w:rsidRPr="00FA3A10" w:rsidRDefault="00FA3A10" w:rsidP="00FA3A10">
      <w:pPr>
        <w:numPr>
          <w:ilvl w:val="0"/>
          <w:numId w:val="6"/>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control the OLED display;</w:t>
      </w:r>
    </w:p>
    <w:p w:rsidR="00FA3A10" w:rsidRPr="00FA3A10" w:rsidRDefault="00FA3A10" w:rsidP="00FA3A10">
      <w:pPr>
        <w:numPr>
          <w:ilvl w:val="0"/>
          <w:numId w:val="6"/>
        </w:numPr>
        <w:shd w:val="clear" w:color="auto" w:fill="FCFCFC"/>
        <w:spacing w:before="100" w:beforeAutospacing="1" w:after="100" w:afterAutospacing="1"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get date and time from an NTP server.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Import Wi-Fi library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&lt;WiFi.h&gt;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"ESPAsyncWebServer.h"</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&lt;SPIFFS.h&gt;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//Libraries for LoRa</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&lt;SPI.h&gt;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&lt;LoRa.h&gt;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//Libraries for OLED Display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&lt;Wire.h&gt;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&lt;Adafruit_GFX.h&gt;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&lt;Adafruit_SSD1306.h&gt;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Libraries to get time from NTP Server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&lt;NTPClient.h&gt;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#include &lt;WiFiUdp.h&gt;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Define the pins used by the LoRa transceiver module.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SCK 5</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MISO 19</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lastRenderedPageBreak/>
        <w:t>#define MOSI 27</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SS 18</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RST 14</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DIO0 26</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b/>
          <w:bCs/>
          <w:color w:val="333333"/>
          <w:sz w:val="24"/>
          <w:szCs w:val="24"/>
          <w:lang w:eastAsia="fr-FR"/>
        </w:rPr>
        <w:t>Note: </w:t>
      </w:r>
      <w:r w:rsidRPr="00FA3A10">
        <w:rPr>
          <w:rFonts w:ascii="Sitka Text" w:eastAsia="Times New Roman" w:hAnsi="Sitka Text" w:cs="Times New Roman"/>
          <w:color w:val="333333"/>
          <w:sz w:val="27"/>
          <w:szCs w:val="27"/>
          <w:lang w:eastAsia="fr-FR"/>
        </w:rPr>
        <w:t>if you’re using another LoRa board, check the pins used by the LoRa transceiver chip.</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Define the LoRa frequency: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//433E6 for Asia</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//866E6 for Europe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//915E6 for North America</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BAND 866E6</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Set up the OLED pins: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OLED_SDA 4</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#define OLED_SCL 15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OLED_RST 16</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SCREEN_WIDTH 128 // OLED display width, in pixels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#define SCREEN_HEIGHT 64 // OLED display height, in pixels</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Enter your network credentials in the following variables so that the ESP32 can connect to your local network.</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const char* ssid     = "REPLACE_WITH_YOUR_SSID";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const char* password = "REPLACE_WITH_YOUR_PASSWORD";</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Define an NTP Client to get date and time: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WiFiUDP ntpUDP;</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NTPClient timeClient(ntpUDP);</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Create variables to save date and time: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formattedDate;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day;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hour;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timestamp;</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More variables to store the sensor readings received via LoRa radio.</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int rssi;</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loRaMessage;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temperature;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humidity;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pressure;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readingID;</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lastRenderedPageBreak/>
        <w:t>Create an AsyncWebServer object called server on port 80.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AsyncWebServer server(80);</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Create an object called display for the OLED display: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AsyncWebServer server(80);</w:t>
      </w:r>
    </w:p>
    <w:p w:rsidR="00FA3A10" w:rsidRPr="00FA3A10" w:rsidRDefault="00FA3A10" w:rsidP="00FA3A10">
      <w:pPr>
        <w:shd w:val="clear" w:color="auto" w:fill="FCFCFC"/>
        <w:spacing w:before="100" w:beforeAutospacing="1" w:after="100" w:afterAutospacing="1" w:line="438" w:lineRule="atLeast"/>
        <w:outlineLvl w:val="3"/>
        <w:rPr>
          <w:rFonts w:ascii="Sitka Text" w:eastAsia="Times New Roman" w:hAnsi="Sitka Text" w:cs="Times New Roman"/>
          <w:i/>
          <w:iCs/>
          <w:color w:val="333333"/>
          <w:sz w:val="24"/>
          <w:szCs w:val="24"/>
          <w:lang w:eastAsia="fr-FR"/>
        </w:rPr>
      </w:pPr>
      <w:r w:rsidRPr="00FA3A10">
        <w:rPr>
          <w:rFonts w:ascii="Sitka Text" w:eastAsia="Times New Roman" w:hAnsi="Sitka Text" w:cs="Times New Roman"/>
          <w:i/>
          <w:iCs/>
          <w:color w:val="333333"/>
          <w:sz w:val="24"/>
          <w:szCs w:val="24"/>
          <w:lang w:eastAsia="fr-FR"/>
        </w:rPr>
        <w:t>processor()</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processor() function is what will attribute values to the placeholders we’ve created on the HTML file.</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It accepts as argument the placeholder and should return a String that will replace that placeholder.</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For example, if it finds the TEMPERATURE placeholder, it will return the temperature String variable.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Replaces placeholder with DHT values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String processor(const String&amp; var){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//Serial.println(var);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if(var == "TEMPERATURE"){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return temperature;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else if(var == "HUMIDITY"){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return humidity;</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else if(var == "PRESSURE"){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return pressure;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else if(var == "TIMESTAMP"){</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return timestamp;</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else if (var == "RRSI"){</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return String(rssi);</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return String();</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spacing w:before="100" w:beforeAutospacing="1" w:after="100" w:afterAutospacing="1" w:line="438" w:lineRule="atLeast"/>
        <w:outlineLvl w:val="3"/>
        <w:rPr>
          <w:rFonts w:ascii="Sitka Text" w:eastAsia="Times New Roman" w:hAnsi="Sitka Text" w:cs="Times New Roman"/>
          <w:i/>
          <w:iCs/>
          <w:color w:val="333333"/>
          <w:sz w:val="24"/>
          <w:szCs w:val="24"/>
          <w:lang w:eastAsia="fr-FR"/>
        </w:rPr>
      </w:pPr>
      <w:r w:rsidRPr="00FA3A10">
        <w:rPr>
          <w:rFonts w:ascii="Sitka Text" w:eastAsia="Times New Roman" w:hAnsi="Sitka Text" w:cs="Times New Roman"/>
          <w:i/>
          <w:iCs/>
          <w:color w:val="333333"/>
          <w:sz w:val="24"/>
          <w:szCs w:val="24"/>
          <w:lang w:eastAsia="fr-FR"/>
        </w:rPr>
        <w:t>setup()</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In the setup(), you initialize the OLED display, the LoRa communication, and connect to Wi-Fi.</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void setup() {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 Initialize Serial Monitor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Serial.begin(115200);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lastRenderedPageBreak/>
        <w:t xml:space="preserve">  startOLED();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startLoRA();</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connectWiFi();</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You also initialize SPIFFS: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if(!SPIFFS.begin()){</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Serial.println("An Error has occurred while mounting SPIFFS");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return;</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b/>
          <w:bCs/>
          <w:color w:val="333333"/>
          <w:sz w:val="24"/>
          <w:szCs w:val="24"/>
          <w:lang w:eastAsia="fr-FR"/>
        </w:rPr>
        <w:t>Async Web Server</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ESPAsyncWebServer library allows us to configure the routes where the server will be listening for incoming HTTP requests.</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For example, when a request is received on the route URL, we send the </w:t>
      </w:r>
      <w:r w:rsidRPr="00FA3A10">
        <w:rPr>
          <w:rFonts w:ascii="Sitka Text" w:eastAsia="Times New Roman" w:hAnsi="Sitka Text" w:cs="Times New Roman"/>
          <w:i/>
          <w:iCs/>
          <w:color w:val="333333"/>
          <w:sz w:val="27"/>
          <w:szCs w:val="27"/>
          <w:lang w:eastAsia="fr-FR"/>
        </w:rPr>
        <w:t>index.html</w:t>
      </w:r>
      <w:r w:rsidRPr="00FA3A10">
        <w:rPr>
          <w:rFonts w:ascii="Sitka Text" w:eastAsia="Times New Roman" w:hAnsi="Sitka Text" w:cs="Times New Roman"/>
          <w:color w:val="333333"/>
          <w:sz w:val="27"/>
          <w:szCs w:val="27"/>
          <w:lang w:eastAsia="fr-FR"/>
        </w:rPr>
        <w:t> file that is saved in the ESP32 SPIFFS: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server.on("/", HTTP_GET, [](AsyncWebServerRequest *request){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request-&gt;send(SPIFFS, "/index.html", String(), false, processor);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As mentioned previously, we added a bit of Javascript to the HTML file that is responsible for updating the web page every 10 seconds. When that happens, it makes a request on the </w:t>
      </w:r>
      <w:r w:rsidRPr="00FA3A10">
        <w:rPr>
          <w:rFonts w:ascii="Sitka Text" w:eastAsia="Times New Roman" w:hAnsi="Sitka Text" w:cs="Times New Roman"/>
          <w:b/>
          <w:bCs/>
          <w:color w:val="333333"/>
          <w:sz w:val="24"/>
          <w:szCs w:val="24"/>
          <w:lang w:eastAsia="fr-FR"/>
        </w:rPr>
        <w:t>/temperature</w:t>
      </w:r>
      <w:r w:rsidRPr="00FA3A10">
        <w:rPr>
          <w:rFonts w:ascii="Sitka Text" w:eastAsia="Times New Roman" w:hAnsi="Sitka Text" w:cs="Times New Roman"/>
          <w:color w:val="333333"/>
          <w:sz w:val="27"/>
          <w:szCs w:val="27"/>
          <w:lang w:eastAsia="fr-FR"/>
        </w:rPr>
        <w:t>, </w:t>
      </w:r>
      <w:r w:rsidRPr="00FA3A10">
        <w:rPr>
          <w:rFonts w:ascii="Sitka Text" w:eastAsia="Times New Roman" w:hAnsi="Sitka Text" w:cs="Times New Roman"/>
          <w:b/>
          <w:bCs/>
          <w:color w:val="333333"/>
          <w:sz w:val="24"/>
          <w:szCs w:val="24"/>
          <w:lang w:eastAsia="fr-FR"/>
        </w:rPr>
        <w:t>/humidity</w:t>
      </w:r>
      <w:r w:rsidRPr="00FA3A10">
        <w:rPr>
          <w:rFonts w:ascii="Sitka Text" w:eastAsia="Times New Roman" w:hAnsi="Sitka Text" w:cs="Times New Roman"/>
          <w:color w:val="333333"/>
          <w:sz w:val="27"/>
          <w:szCs w:val="27"/>
          <w:lang w:eastAsia="fr-FR"/>
        </w:rPr>
        <w:t>, </w:t>
      </w:r>
      <w:r w:rsidRPr="00FA3A10">
        <w:rPr>
          <w:rFonts w:ascii="Sitka Text" w:eastAsia="Times New Roman" w:hAnsi="Sitka Text" w:cs="Times New Roman"/>
          <w:b/>
          <w:bCs/>
          <w:color w:val="333333"/>
          <w:sz w:val="24"/>
          <w:szCs w:val="24"/>
          <w:lang w:eastAsia="fr-FR"/>
        </w:rPr>
        <w:t>/pressure</w:t>
      </w:r>
      <w:r w:rsidRPr="00FA3A10">
        <w:rPr>
          <w:rFonts w:ascii="Sitka Text" w:eastAsia="Times New Roman" w:hAnsi="Sitka Text" w:cs="Times New Roman"/>
          <w:color w:val="333333"/>
          <w:sz w:val="27"/>
          <w:szCs w:val="27"/>
          <w:lang w:eastAsia="fr-FR"/>
        </w:rPr>
        <w:t>, </w:t>
      </w:r>
      <w:r w:rsidRPr="00FA3A10">
        <w:rPr>
          <w:rFonts w:ascii="Sitka Text" w:eastAsia="Times New Roman" w:hAnsi="Sitka Text" w:cs="Times New Roman"/>
          <w:b/>
          <w:bCs/>
          <w:color w:val="333333"/>
          <w:sz w:val="24"/>
          <w:szCs w:val="24"/>
          <w:lang w:eastAsia="fr-FR"/>
        </w:rPr>
        <w:t>/timestamp</w:t>
      </w:r>
      <w:r w:rsidRPr="00FA3A10">
        <w:rPr>
          <w:rFonts w:ascii="Sitka Text" w:eastAsia="Times New Roman" w:hAnsi="Sitka Text" w:cs="Times New Roman"/>
          <w:color w:val="333333"/>
          <w:sz w:val="27"/>
          <w:szCs w:val="27"/>
          <w:lang w:eastAsia="fr-FR"/>
        </w:rPr>
        <w:t>, </w:t>
      </w:r>
      <w:r w:rsidRPr="00FA3A10">
        <w:rPr>
          <w:rFonts w:ascii="Sitka Text" w:eastAsia="Times New Roman" w:hAnsi="Sitka Text" w:cs="Times New Roman"/>
          <w:b/>
          <w:bCs/>
          <w:color w:val="333333"/>
          <w:sz w:val="24"/>
          <w:szCs w:val="24"/>
          <w:lang w:eastAsia="fr-FR"/>
        </w:rPr>
        <w:t>/rssi</w:t>
      </w:r>
      <w:r w:rsidRPr="00FA3A10">
        <w:rPr>
          <w:rFonts w:ascii="Sitka Text" w:eastAsia="Times New Roman" w:hAnsi="Sitka Text" w:cs="Times New Roman"/>
          <w:color w:val="333333"/>
          <w:sz w:val="27"/>
          <w:szCs w:val="27"/>
          <w:lang w:eastAsia="fr-FR"/>
        </w:rPr>
        <w:t> URLs.</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So, we need to handle what happens when we receive those requests. We simply need to send the temperature, humidity, pressure, timestamp and rssi variables. The variables should be sent in char format, that’s why we use the .c_str() method.</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server.on("/temperature", HTTP_GET, [](AsyncWebServerRequest *request){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request-&gt;send_P(200, "text/plain", temperature.c_str());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server.on("/humidity", HTTP_GET, [](AsyncWebServerRequest *request){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request-&gt;send_P(200, "text/plain", humidity.c_str());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server.on("/pressure", HTTP_GET, [](AsyncWebServerRequest *request){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request-&gt;send_P(200, "text/plain", pressure.c_str());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server.on("/timestamp", HTTP_GET, [](AsyncWebServerRequest *request){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request-&gt;send_P(200, "text/plain", timestamp.c_str());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lastRenderedPageBreak/>
        <w: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server.on("/rssi", HTTP_GET, [](AsyncWebServerRequest *request){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request-&gt;send_P(200, "text/plain", String(rssi).c_str());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Because we included an image in the web page, we’ll get a request “asking” for the image. So, we need to send the image that is saved on the ESP32 SPIFFS.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server.on("/winter", HTTP_GET, [](AsyncWebServerRequest *request){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request-&gt;send(SPIFFS, "/winter.jpg", "image/jpg");</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Finally, start the web server.</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server.begin();</w:t>
      </w:r>
    </w:p>
    <w:p w:rsidR="00FA3A10" w:rsidRPr="00FA3A10" w:rsidRDefault="00FA3A10" w:rsidP="00FA3A10">
      <w:pPr>
        <w:shd w:val="clear" w:color="auto" w:fill="FCFCFC"/>
        <w:spacing w:before="100" w:beforeAutospacing="1" w:after="100" w:afterAutospacing="1" w:line="438" w:lineRule="atLeast"/>
        <w:outlineLvl w:val="3"/>
        <w:rPr>
          <w:rFonts w:ascii="Sitka Text" w:eastAsia="Times New Roman" w:hAnsi="Sitka Text" w:cs="Times New Roman"/>
          <w:i/>
          <w:iCs/>
          <w:color w:val="333333"/>
          <w:sz w:val="24"/>
          <w:szCs w:val="24"/>
          <w:lang w:eastAsia="fr-FR"/>
        </w:rPr>
      </w:pPr>
      <w:r w:rsidRPr="00FA3A10">
        <w:rPr>
          <w:rFonts w:ascii="Sitka Text" w:eastAsia="Times New Roman" w:hAnsi="Sitka Text" w:cs="Times New Roman"/>
          <w:i/>
          <w:iCs/>
          <w:color w:val="333333"/>
          <w:sz w:val="24"/>
          <w:szCs w:val="24"/>
          <w:lang w:eastAsia="fr-FR"/>
        </w:rPr>
        <w:t>NTPClient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Still in the setup(), create an NTP client to get the time from the internet.</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timeClient.begin();</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time is returned in GMT format, so if you need to adjust for your timezone, you can use the following:</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Set offset time in seconds to adjust for your timezone, for example:</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GMT +1 = 3600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GMT +8 = 28800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GMT -1 = -3600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GMT 0 = 0</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timeClient.setTimeOffset(0);</w:t>
      </w:r>
    </w:p>
    <w:p w:rsidR="00FA3A10" w:rsidRPr="00FA3A10" w:rsidRDefault="00FA3A10" w:rsidP="00FA3A10">
      <w:pPr>
        <w:shd w:val="clear" w:color="auto" w:fill="FCFCFC"/>
        <w:spacing w:before="100" w:beforeAutospacing="1" w:after="100" w:afterAutospacing="1" w:line="584" w:lineRule="atLeast"/>
        <w:outlineLvl w:val="2"/>
        <w:rPr>
          <w:rFonts w:ascii="Sitka Subheading" w:eastAsia="Times New Roman" w:hAnsi="Sitka Subheading" w:cs="Times New Roman"/>
          <w:color w:val="333333"/>
          <w:sz w:val="27"/>
          <w:szCs w:val="27"/>
          <w:lang w:eastAsia="fr-FR"/>
        </w:rPr>
      </w:pPr>
      <w:r w:rsidRPr="00FA3A10">
        <w:rPr>
          <w:rFonts w:ascii="Sitka Subheading" w:eastAsia="Times New Roman" w:hAnsi="Sitka Subheading" w:cs="Times New Roman"/>
          <w:color w:val="333333"/>
          <w:sz w:val="27"/>
          <w:szCs w:val="27"/>
          <w:lang w:eastAsia="fr-FR"/>
        </w:rPr>
        <w:t>loop()</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In the loop(), we listen for incoming LoRa packets: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int packetSize = LoRa.parsePacket();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If a new LoRa packet is available, we call the getLoRaData() and getTimeStamp() functions.</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if (packetSize) {</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 xml:space="preserve">  getLoRaData();</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lastRenderedPageBreak/>
        <w:t xml:space="preserve">  getTimeStamp();</w:t>
      </w:r>
    </w:p>
    <w:p w:rsidR="00FA3A10" w:rsidRPr="00FA3A10" w:rsidRDefault="00FA3A10" w:rsidP="00FA3A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FR"/>
        </w:rPr>
      </w:pPr>
      <w:r w:rsidRPr="00FA3A10">
        <w:rPr>
          <w:rFonts w:ascii="Courier New" w:eastAsia="Times New Roman" w:hAnsi="Courier New" w:cs="Courier New"/>
          <w:color w:val="333333"/>
          <w:sz w:val="20"/>
          <w:szCs w:val="20"/>
          <w:lang w:eastAsia="fr-FR"/>
        </w:rPr>
        <w: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getLoRaData() function receives the LoRa message and splits it to get the different readings.</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The getTimeStamp() function gets the time and date from the internet at the moment we receive the packet.</w:t>
      </w:r>
    </w:p>
    <w:p w:rsidR="00FA3A10" w:rsidRPr="00FA3A10" w:rsidRDefault="00FA3A10" w:rsidP="00FA3A10">
      <w:pPr>
        <w:shd w:val="clear" w:color="auto" w:fill="FCFCFC"/>
        <w:spacing w:before="100" w:beforeAutospacing="1" w:after="100" w:afterAutospacing="1" w:line="584" w:lineRule="atLeast"/>
        <w:outlineLvl w:val="2"/>
        <w:rPr>
          <w:rFonts w:ascii="Sitka Subheading" w:eastAsia="Times New Roman" w:hAnsi="Sitka Subheading" w:cs="Times New Roman"/>
          <w:color w:val="333333"/>
          <w:sz w:val="27"/>
          <w:szCs w:val="27"/>
          <w:lang w:eastAsia="fr-FR"/>
        </w:rPr>
      </w:pPr>
      <w:r w:rsidRPr="00FA3A10">
        <w:rPr>
          <w:rFonts w:ascii="Sitka Subheading" w:eastAsia="Times New Roman" w:hAnsi="Sitka Subheading" w:cs="Times New Roman"/>
          <w:color w:val="333333"/>
          <w:sz w:val="27"/>
          <w:szCs w:val="27"/>
          <w:lang w:eastAsia="fr-FR"/>
        </w:rPr>
        <w:t>Uploading Code and Files</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After inserting your network credentials, save your sketch. Then, in your Arduino IDE go to </w:t>
      </w:r>
      <w:r w:rsidRPr="00FA3A10">
        <w:rPr>
          <w:rFonts w:ascii="Sitka Text" w:eastAsia="Times New Roman" w:hAnsi="Sitka Text" w:cs="Times New Roman"/>
          <w:b/>
          <w:bCs/>
          <w:color w:val="333333"/>
          <w:sz w:val="24"/>
          <w:szCs w:val="24"/>
          <w:lang w:eastAsia="fr-FR"/>
        </w:rPr>
        <w:t>Sketch</w:t>
      </w:r>
      <w:r w:rsidRPr="00FA3A10">
        <w:rPr>
          <w:rFonts w:ascii="Sitka Text" w:eastAsia="Times New Roman" w:hAnsi="Sitka Text" w:cs="Times New Roman"/>
          <w:color w:val="333333"/>
          <w:sz w:val="27"/>
          <w:szCs w:val="27"/>
          <w:lang w:eastAsia="fr-FR"/>
        </w:rPr>
        <w:t> &gt; </w:t>
      </w:r>
      <w:r w:rsidRPr="00FA3A10">
        <w:rPr>
          <w:rFonts w:ascii="Sitka Text" w:eastAsia="Times New Roman" w:hAnsi="Sitka Text" w:cs="Times New Roman"/>
          <w:b/>
          <w:bCs/>
          <w:color w:val="333333"/>
          <w:sz w:val="24"/>
          <w:szCs w:val="24"/>
          <w:lang w:eastAsia="fr-FR"/>
        </w:rPr>
        <w:t>Show Sketch Folder</w:t>
      </w:r>
      <w:r w:rsidRPr="00FA3A10">
        <w:rPr>
          <w:rFonts w:ascii="Sitka Text" w:eastAsia="Times New Roman" w:hAnsi="Sitka Text" w:cs="Times New Roman"/>
          <w:color w:val="333333"/>
          <w:sz w:val="27"/>
          <w:szCs w:val="27"/>
          <w:lang w:eastAsia="fr-FR"/>
        </w:rPr>
        <w:t>, and create a folder called </w:t>
      </w:r>
      <w:r w:rsidRPr="00FA3A10">
        <w:rPr>
          <w:rFonts w:ascii="Sitka Text" w:eastAsia="Times New Roman" w:hAnsi="Sitka Text" w:cs="Times New Roman"/>
          <w:b/>
          <w:bCs/>
          <w:color w:val="333333"/>
          <w:sz w:val="24"/>
          <w:szCs w:val="24"/>
          <w:lang w:eastAsia="fr-FR"/>
        </w:rPr>
        <w:t>data</w:t>
      </w:r>
      <w:r w:rsidRPr="00FA3A10">
        <w:rPr>
          <w:rFonts w:ascii="Sitka Text" w:eastAsia="Times New Roman" w:hAnsi="Sitka Text" w:cs="Times New Roman"/>
          <w:color w:val="333333"/>
          <w:sz w:val="27"/>
          <w:szCs w:val="27"/>
          <w:lang w:eastAsia="fr-FR"/>
        </w:rPr>
        <w:t>. Inside that folder, you should have the HTML file and the image file.</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After making sure you have all the needed files in the right directories, go to </w:t>
      </w:r>
      <w:r w:rsidRPr="00FA3A10">
        <w:rPr>
          <w:rFonts w:ascii="Sitka Text" w:eastAsia="Times New Roman" w:hAnsi="Sitka Text" w:cs="Times New Roman"/>
          <w:b/>
          <w:bCs/>
          <w:color w:val="333333"/>
          <w:sz w:val="24"/>
          <w:szCs w:val="24"/>
          <w:lang w:eastAsia="fr-FR"/>
        </w:rPr>
        <w:t>Tools</w:t>
      </w:r>
      <w:r w:rsidRPr="00FA3A10">
        <w:rPr>
          <w:rFonts w:ascii="Sitka Text" w:eastAsia="Times New Roman" w:hAnsi="Sitka Text" w:cs="Times New Roman"/>
          <w:color w:val="333333"/>
          <w:sz w:val="27"/>
          <w:szCs w:val="27"/>
          <w:lang w:eastAsia="fr-FR"/>
        </w:rPr>
        <w:t> and select </w:t>
      </w:r>
      <w:r w:rsidRPr="00FA3A10">
        <w:rPr>
          <w:rFonts w:ascii="Sitka Text" w:eastAsia="Times New Roman" w:hAnsi="Sitka Text" w:cs="Times New Roman"/>
          <w:b/>
          <w:bCs/>
          <w:color w:val="333333"/>
          <w:sz w:val="24"/>
          <w:szCs w:val="24"/>
          <w:lang w:eastAsia="fr-FR"/>
        </w:rPr>
        <w:t>ESP32 Data Sketch Upload</w:t>
      </w:r>
      <w:r w:rsidRPr="00FA3A10">
        <w:rPr>
          <w:rFonts w:ascii="Sitka Text" w:eastAsia="Times New Roman" w:hAnsi="Sitka Text" w:cs="Times New Roman"/>
          <w:color w:val="333333"/>
          <w:sz w:val="27"/>
          <w:szCs w:val="27"/>
          <w:lang w:eastAsia="fr-FR"/>
        </w:rPr>
        <w:t>.</w:t>
      </w:r>
    </w:p>
    <w:p w:rsidR="00FA3A10" w:rsidRPr="00FA3A10" w:rsidRDefault="00FA3A10" w:rsidP="00FA3A10">
      <w:pPr>
        <w:shd w:val="clear" w:color="auto" w:fill="FCFCFC"/>
        <w:spacing w:after="0"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noProof/>
          <w:color w:val="333333"/>
          <w:sz w:val="27"/>
          <w:szCs w:val="27"/>
          <w:lang w:eastAsia="fr-FR"/>
        </w:rPr>
        <w:drawing>
          <wp:inline distT="0" distB="0" distL="0" distR="0">
            <wp:extent cx="2809875" cy="3724275"/>
            <wp:effectExtent l="0" t="0" r="9525" b="9525"/>
            <wp:docPr id="7" name="Image 7" descr="ESP32 Sketch Data Upload Arduino IDE SPIFFS FS Fil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P32 Sketch Data Upload Arduino IDE SPIFFS FS Filesyste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09875" cy="3724275"/>
                    </a:xfrm>
                    <a:prstGeom prst="rect">
                      <a:avLst/>
                    </a:prstGeom>
                    <a:noFill/>
                    <a:ln>
                      <a:noFill/>
                    </a:ln>
                  </pic:spPr>
                </pic:pic>
              </a:graphicData>
            </a:graphic>
          </wp:inline>
        </w:drawing>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lastRenderedPageBreak/>
        <w:t>After a few seconds, the files should be successfully uploaded to SPIFFS.</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b/>
          <w:bCs/>
          <w:color w:val="333333"/>
          <w:sz w:val="24"/>
          <w:szCs w:val="24"/>
          <w:lang w:eastAsia="fr-FR"/>
        </w:rPr>
        <w:t>Note: </w:t>
      </w:r>
      <w:r w:rsidRPr="00FA3A10">
        <w:rPr>
          <w:rFonts w:ascii="Sitka Text" w:eastAsia="Times New Roman" w:hAnsi="Sitka Text" w:cs="Times New Roman"/>
          <w:color w:val="333333"/>
          <w:sz w:val="27"/>
          <w:szCs w:val="27"/>
          <w:lang w:eastAsia="fr-FR"/>
        </w:rPr>
        <w:t>if you don’t see the “ESP32 Sketch Data Upload” option that means you don’t have the ESP32 filesystem uploader plugin installed (</w:t>
      </w:r>
      <w:hyperlink r:id="rId50" w:history="1">
        <w:r w:rsidRPr="00FA3A10">
          <w:rPr>
            <w:rFonts w:ascii="Sitka Text" w:eastAsia="Times New Roman" w:hAnsi="Sitka Text" w:cs="Times New Roman"/>
            <w:color w:val="0000FF"/>
            <w:sz w:val="27"/>
            <w:szCs w:val="27"/>
            <w:u w:val="single"/>
            <w:lang w:eastAsia="fr-FR"/>
          </w:rPr>
          <w:t>how to install the ESP32 filesystem uploader plugin</w:t>
        </w:r>
      </w:hyperlink>
      <w:r w:rsidRPr="00FA3A10">
        <w:rPr>
          <w:rFonts w:ascii="Sitka Text" w:eastAsia="Times New Roman" w:hAnsi="Sitka Text" w:cs="Times New Roman"/>
          <w:color w:val="333333"/>
          <w:sz w:val="27"/>
          <w:szCs w:val="27"/>
          <w:lang w:eastAsia="fr-FR"/>
        </w:rPr>
        <w: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Now, upload the sketch to your board.</w:t>
      </w:r>
    </w:p>
    <w:p w:rsidR="00FA3A10" w:rsidRPr="00FA3A10" w:rsidRDefault="00FA3A10" w:rsidP="00FA3A10">
      <w:pPr>
        <w:shd w:val="clear" w:color="auto" w:fill="FCFCFC"/>
        <w:spacing w:after="0"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noProof/>
          <w:color w:val="333333"/>
          <w:sz w:val="27"/>
          <w:szCs w:val="27"/>
          <w:lang w:eastAsia="fr-FR"/>
        </w:rPr>
        <w:drawing>
          <wp:inline distT="0" distB="0" distL="0" distR="0">
            <wp:extent cx="324485" cy="280035"/>
            <wp:effectExtent l="0" t="0" r="0" b="5715"/>
            <wp:docPr id="6" name="Image 6" descr="Arduino IDE Uploa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duino IDE Upload butt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4485" cy="280035"/>
                    </a:xfrm>
                    <a:prstGeom prst="rect">
                      <a:avLst/>
                    </a:prstGeom>
                    <a:noFill/>
                    <a:ln>
                      <a:noFill/>
                    </a:ln>
                  </pic:spPr>
                </pic:pic>
              </a:graphicData>
            </a:graphic>
          </wp:inline>
        </w:drawing>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Open the Serial Monitor at a baud rate of 115200.</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You should get the ESP32 IP address, and you should start receiving LoRa packets from the sender.</w:t>
      </w:r>
    </w:p>
    <w:p w:rsidR="00FA3A10" w:rsidRPr="00FA3A10" w:rsidRDefault="00FA3A10" w:rsidP="00FA3A10">
      <w:pPr>
        <w:shd w:val="clear" w:color="auto" w:fill="FCFCFC"/>
        <w:spacing w:after="0"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noProof/>
          <w:color w:val="333333"/>
          <w:sz w:val="27"/>
          <w:szCs w:val="27"/>
          <w:lang w:eastAsia="fr-FR"/>
        </w:rPr>
        <w:drawing>
          <wp:inline distT="0" distB="0" distL="0" distR="0">
            <wp:extent cx="6378575" cy="4675505"/>
            <wp:effectExtent l="0" t="0" r="3175" b="0"/>
            <wp:docPr id="5" name="Image 5" descr="ESP32 Arduino IDE Serial Monito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P32 Arduino IDE Serial Monitor window"/>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378575" cy="4675505"/>
                    </a:xfrm>
                    <a:prstGeom prst="rect">
                      <a:avLst/>
                    </a:prstGeom>
                    <a:noFill/>
                    <a:ln>
                      <a:noFill/>
                    </a:ln>
                  </pic:spPr>
                </pic:pic>
              </a:graphicData>
            </a:graphic>
          </wp:inline>
        </w:drawing>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lastRenderedPageBreak/>
        <w:t>You should also get the IP address displayed on the OLED.</w:t>
      </w:r>
    </w:p>
    <w:p w:rsidR="00FA3A10" w:rsidRPr="00FA3A10" w:rsidRDefault="00FA3A10" w:rsidP="00FA3A10">
      <w:pPr>
        <w:shd w:val="clear" w:color="auto" w:fill="FCFCFC"/>
        <w:spacing w:after="0"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noProof/>
          <w:color w:val="333333"/>
          <w:sz w:val="27"/>
          <w:szCs w:val="27"/>
          <w:lang w:eastAsia="fr-FR"/>
        </w:rPr>
        <w:drawing>
          <wp:inline distT="0" distB="0" distL="0" distR="0">
            <wp:extent cx="7145655" cy="4018915"/>
            <wp:effectExtent l="0" t="0" r="0" b="635"/>
            <wp:docPr id="4" name="Image 4" descr="TTGO LoRa32 SX1276 OLED board ESP32 Receiver Circuit Schematic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TGO LoRa32 SX1276 OLED board ESP32 Receiver Circuit Schematic web serve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145655" cy="4018915"/>
                    </a:xfrm>
                    <a:prstGeom prst="rect">
                      <a:avLst/>
                    </a:prstGeom>
                    <a:noFill/>
                    <a:ln>
                      <a:noFill/>
                    </a:ln>
                  </pic:spPr>
                </pic:pic>
              </a:graphicData>
            </a:graphic>
          </wp:inline>
        </w:drawing>
      </w:r>
    </w:p>
    <w:p w:rsidR="00FA3A10" w:rsidRPr="00FA3A10" w:rsidRDefault="00FA3A10" w:rsidP="00FA3A10">
      <w:pPr>
        <w:shd w:val="clear" w:color="auto" w:fill="FCFCFC"/>
        <w:spacing w:before="100" w:beforeAutospacing="1" w:after="100" w:afterAutospacing="1" w:line="778" w:lineRule="atLeast"/>
        <w:outlineLvl w:val="1"/>
        <w:rPr>
          <w:rFonts w:ascii="Sitka Heading" w:eastAsia="Times New Roman" w:hAnsi="Sitka Heading" w:cs="Times New Roman"/>
          <w:color w:val="333333"/>
          <w:sz w:val="36"/>
          <w:szCs w:val="36"/>
          <w:lang w:eastAsia="fr-FR"/>
        </w:rPr>
      </w:pPr>
      <w:r w:rsidRPr="00FA3A10">
        <w:rPr>
          <w:rFonts w:ascii="Sitka Heading" w:eastAsia="Times New Roman" w:hAnsi="Sitka Heading" w:cs="Times New Roman"/>
          <w:color w:val="333333"/>
          <w:sz w:val="36"/>
          <w:szCs w:val="36"/>
          <w:lang w:eastAsia="fr-FR"/>
        </w:rPr>
        <w:t>Demonstration</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Open a browser and type your ESP32 IP address. You should see the web server with the latest sensor readings.</w:t>
      </w:r>
    </w:p>
    <w:p w:rsidR="00FA3A10" w:rsidRPr="00FA3A10" w:rsidRDefault="00FA3A10" w:rsidP="00FA3A10">
      <w:pPr>
        <w:shd w:val="clear" w:color="auto" w:fill="FCFCFC"/>
        <w:spacing w:after="0"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noProof/>
          <w:color w:val="333333"/>
          <w:sz w:val="27"/>
          <w:szCs w:val="27"/>
          <w:lang w:eastAsia="fr-FR"/>
        </w:rPr>
        <w:lastRenderedPageBreak/>
        <w:drawing>
          <wp:inline distT="0" distB="0" distL="0" distR="0">
            <wp:extent cx="7145655" cy="4018915"/>
            <wp:effectExtent l="0" t="0" r="0" b="635"/>
            <wp:docPr id="3" name="Image 3" descr="ESP32 LoRa + Web Server + Sensor rea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P32 LoRa + Web Server + Sensor reading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145655" cy="4018915"/>
                    </a:xfrm>
                    <a:prstGeom prst="rect">
                      <a:avLst/>
                    </a:prstGeom>
                    <a:noFill/>
                    <a:ln>
                      <a:noFill/>
                    </a:ln>
                  </pic:spPr>
                </pic:pic>
              </a:graphicData>
            </a:graphic>
          </wp:inline>
        </w:drawing>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With these boards we were able to get a stable LoRa communication up to 180 meters (590 ft) in open field. These means that we can have the sender and receiver 180 meters apart and we’re still able to get and check the readings on the web server.</w:t>
      </w:r>
    </w:p>
    <w:p w:rsidR="00FA3A10" w:rsidRPr="00FA3A10" w:rsidRDefault="00FA3A10" w:rsidP="00FA3A10">
      <w:pPr>
        <w:shd w:val="clear" w:color="auto" w:fill="FCFCFC"/>
        <w:spacing w:after="0"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noProof/>
          <w:color w:val="333333"/>
          <w:sz w:val="27"/>
          <w:szCs w:val="27"/>
          <w:lang w:eastAsia="fr-FR"/>
        </w:rPr>
        <w:lastRenderedPageBreak/>
        <w:drawing>
          <wp:inline distT="0" distB="0" distL="0" distR="0">
            <wp:extent cx="7145655" cy="4011295"/>
            <wp:effectExtent l="0" t="0" r="0" b="8255"/>
            <wp:docPr id="2" name="Image 2" descr="LoRa32 SX1276 OLED Board Communication Range 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Ra32 SX1276 OLED Board Communication Range Experimen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145655" cy="4011295"/>
                    </a:xfrm>
                    <a:prstGeom prst="rect">
                      <a:avLst/>
                    </a:prstGeom>
                    <a:noFill/>
                    <a:ln>
                      <a:noFill/>
                    </a:ln>
                  </pic:spPr>
                </pic:pic>
              </a:graphicData>
            </a:graphic>
          </wp:inline>
        </w:drawing>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Getting a stable communication at a distance of 180 meters with such low cost boards and without any further customization is really impressive.</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However, in a previous project using an </w:t>
      </w:r>
      <w:hyperlink r:id="rId55" w:history="1">
        <w:r w:rsidRPr="00FA3A10">
          <w:rPr>
            <w:rFonts w:ascii="Sitka Text" w:eastAsia="Times New Roman" w:hAnsi="Sitka Text" w:cs="Times New Roman"/>
            <w:color w:val="0000FF"/>
            <w:sz w:val="27"/>
            <w:szCs w:val="27"/>
            <w:u w:val="single"/>
            <w:lang w:eastAsia="fr-FR"/>
          </w:rPr>
          <w:t>RFM95 SX1276 LoRa transceiver chip</w:t>
        </w:r>
      </w:hyperlink>
      <w:r w:rsidRPr="00FA3A10">
        <w:rPr>
          <w:rFonts w:ascii="Sitka Text" w:eastAsia="Times New Roman" w:hAnsi="Sitka Text" w:cs="Times New Roman"/>
          <w:color w:val="333333"/>
          <w:sz w:val="27"/>
          <w:szCs w:val="27"/>
          <w:lang w:eastAsia="fr-FR"/>
        </w:rPr>
        <w:t> with an home made antenna, we got better results: more than 250 meters with many obstacles in between.</w:t>
      </w:r>
    </w:p>
    <w:p w:rsidR="00FA3A10" w:rsidRPr="00FA3A10" w:rsidRDefault="00FA3A10" w:rsidP="00FA3A10">
      <w:pPr>
        <w:shd w:val="clear" w:color="auto" w:fill="FCFCFC"/>
        <w:spacing w:after="0" w:line="240" w:lineRule="auto"/>
        <w:rPr>
          <w:rFonts w:ascii="Sitka Text" w:eastAsia="Times New Roman" w:hAnsi="Sitka Text" w:cs="Times New Roman"/>
          <w:color w:val="333333"/>
          <w:sz w:val="27"/>
          <w:szCs w:val="27"/>
          <w:lang w:eastAsia="fr-FR"/>
        </w:rPr>
      </w:pPr>
      <w:r w:rsidRPr="00FA3A10">
        <w:rPr>
          <w:rFonts w:ascii="Sitka Text" w:eastAsia="Times New Roman" w:hAnsi="Sitka Text" w:cs="Times New Roman"/>
          <w:noProof/>
          <w:color w:val="333333"/>
          <w:sz w:val="27"/>
          <w:szCs w:val="27"/>
          <w:lang w:eastAsia="fr-FR"/>
        </w:rPr>
        <w:drawing>
          <wp:inline distT="0" distB="0" distL="0" distR="0">
            <wp:extent cx="7145655" cy="2160905"/>
            <wp:effectExtent l="0" t="0" r="0" b="0"/>
            <wp:docPr id="1" name="Image 1" descr="RFM95 LoRa SX1276 transceiver chip connected to an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FM95 LoRa SX1276 transceiver chip connected to an ESP3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145655" cy="2160905"/>
                    </a:xfrm>
                    <a:prstGeom prst="rect">
                      <a:avLst/>
                    </a:prstGeom>
                    <a:noFill/>
                    <a:ln>
                      <a:noFill/>
                    </a:ln>
                  </pic:spPr>
                </pic:pic>
              </a:graphicData>
            </a:graphic>
          </wp:inline>
        </w:drawing>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lastRenderedPageBreak/>
        <w:t>The communication range will really depend on your environment, the LoRa board you’re using and many other variables.</w:t>
      </w:r>
    </w:p>
    <w:p w:rsidR="00FA3A10" w:rsidRPr="00FA3A10" w:rsidRDefault="00FA3A10" w:rsidP="00FA3A10">
      <w:pPr>
        <w:shd w:val="clear" w:color="auto" w:fill="FCFCFC"/>
        <w:spacing w:before="100" w:beforeAutospacing="1" w:after="100" w:afterAutospacing="1" w:line="778" w:lineRule="atLeast"/>
        <w:outlineLvl w:val="1"/>
        <w:rPr>
          <w:rFonts w:ascii="Sitka Heading" w:eastAsia="Times New Roman" w:hAnsi="Sitka Heading" w:cs="Times New Roman"/>
          <w:color w:val="333333"/>
          <w:sz w:val="36"/>
          <w:szCs w:val="36"/>
          <w:lang w:eastAsia="fr-FR"/>
        </w:rPr>
      </w:pPr>
      <w:r w:rsidRPr="00FA3A10">
        <w:rPr>
          <w:rFonts w:ascii="Sitka Heading" w:eastAsia="Times New Roman" w:hAnsi="Sitka Heading" w:cs="Times New Roman"/>
          <w:color w:val="333333"/>
          <w:sz w:val="36"/>
          <w:szCs w:val="36"/>
          <w:lang w:eastAsia="fr-FR"/>
        </w:rPr>
        <w:t>Wrapping Up</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You can take this project further and build an off-the-grid monitoring system by adding solar panels and deep sleep to your LoRa sender. The following articles might help you do that: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You may also want to access your sensor readings from anywhere or plot them on a chart:</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We hope you’ve found this project interesting. If you’d like to see more projects using LoRa radio, let us know in the comments’ section.</w:t>
      </w:r>
    </w:p>
    <w:p w:rsidR="00FA3A10" w:rsidRPr="00FA3A10" w:rsidRDefault="00FA3A10" w:rsidP="00FA3A10">
      <w:pPr>
        <w:shd w:val="clear" w:color="auto" w:fill="FCFCFC"/>
        <w:spacing w:before="100" w:beforeAutospacing="1" w:after="100" w:afterAutospacing="1" w:line="438" w:lineRule="atLeast"/>
        <w:rPr>
          <w:rFonts w:ascii="Sitka Text" w:eastAsia="Times New Roman" w:hAnsi="Sitka Text" w:cs="Times New Roman"/>
          <w:color w:val="333333"/>
          <w:sz w:val="27"/>
          <w:szCs w:val="27"/>
          <w:lang w:eastAsia="fr-FR"/>
        </w:rPr>
      </w:pPr>
      <w:r w:rsidRPr="00FA3A10">
        <w:rPr>
          <w:rFonts w:ascii="Sitka Text" w:eastAsia="Times New Roman" w:hAnsi="Sitka Text" w:cs="Times New Roman"/>
          <w:color w:val="333333"/>
          <w:sz w:val="27"/>
          <w:szCs w:val="27"/>
          <w:lang w:eastAsia="fr-FR"/>
        </w:rPr>
        <w:t>Thanks for reading.</w:t>
      </w:r>
    </w:p>
    <w:p w:rsidR="006D5BB5" w:rsidRDefault="006D5BB5">
      <w:bookmarkStart w:id="1" w:name="_GoBack"/>
      <w:bookmarkEnd w:id="1"/>
    </w:p>
    <w:sectPr w:rsidR="006D5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itka Text">
    <w:panose1 w:val="02000505000000020004"/>
    <w:charset w:val="00"/>
    <w:family w:val="auto"/>
    <w:pitch w:val="variable"/>
    <w:sig w:usb0="A00002EF" w:usb1="4000204B" w:usb2="00000000" w:usb3="00000000" w:csb0="0000019F" w:csb1="00000000"/>
  </w:font>
  <w:font w:name="Sitka Heading">
    <w:panose1 w:val="02000505000000020004"/>
    <w:charset w:val="00"/>
    <w:family w:val="auto"/>
    <w:pitch w:val="variable"/>
    <w:sig w:usb0="A00002EF" w:usb1="4000204B" w:usb2="00000000" w:usb3="00000000" w:csb0="0000019F" w:csb1="00000000"/>
  </w:font>
  <w:font w:name="Sitka Subheading">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91E64"/>
    <w:multiLevelType w:val="multilevel"/>
    <w:tmpl w:val="17AA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256D1"/>
    <w:multiLevelType w:val="multilevel"/>
    <w:tmpl w:val="D246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65391"/>
    <w:multiLevelType w:val="multilevel"/>
    <w:tmpl w:val="4776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12968"/>
    <w:multiLevelType w:val="multilevel"/>
    <w:tmpl w:val="8D32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03727"/>
    <w:multiLevelType w:val="multilevel"/>
    <w:tmpl w:val="421ED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892070"/>
    <w:multiLevelType w:val="multilevel"/>
    <w:tmpl w:val="3090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A10"/>
    <w:rsid w:val="006D5BB5"/>
    <w:rsid w:val="00FA3A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66188-69D9-4550-8AAF-C3D51ADD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FA3A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A3A1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A3A1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FA3A1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3A1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A3A1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A3A1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FA3A10"/>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FA3A1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A3A10"/>
    <w:rPr>
      <w:b/>
      <w:bCs/>
    </w:rPr>
  </w:style>
  <w:style w:type="character" w:styleId="Lienhypertexte">
    <w:name w:val="Hyperlink"/>
    <w:basedOn w:val="Policepardfaut"/>
    <w:uiPriority w:val="99"/>
    <w:semiHidden/>
    <w:unhideWhenUsed/>
    <w:rsid w:val="00FA3A10"/>
    <w:rPr>
      <w:color w:val="0000FF"/>
      <w:u w:val="single"/>
    </w:rPr>
  </w:style>
  <w:style w:type="character" w:styleId="Lienhypertextesuivivisit">
    <w:name w:val="FollowedHyperlink"/>
    <w:basedOn w:val="Policepardfaut"/>
    <w:uiPriority w:val="99"/>
    <w:semiHidden/>
    <w:unhideWhenUsed/>
    <w:rsid w:val="00FA3A10"/>
    <w:rPr>
      <w:color w:val="800080"/>
      <w:u w:val="single"/>
    </w:rPr>
  </w:style>
  <w:style w:type="character" w:styleId="Accentuation">
    <w:name w:val="Emphasis"/>
    <w:basedOn w:val="Policepardfaut"/>
    <w:uiPriority w:val="20"/>
    <w:qFormat/>
    <w:rsid w:val="00FA3A10"/>
    <w:rPr>
      <w:i/>
      <w:iCs/>
    </w:rPr>
  </w:style>
  <w:style w:type="character" w:customStyle="1" w:styleId="rnthl">
    <w:name w:val="rnthl"/>
    <w:basedOn w:val="Policepardfaut"/>
    <w:rsid w:val="00FA3A10"/>
  </w:style>
  <w:style w:type="paragraph" w:styleId="PrformatHTML">
    <w:name w:val="HTML Preformatted"/>
    <w:basedOn w:val="Normal"/>
    <w:link w:val="PrformatHTMLCar"/>
    <w:uiPriority w:val="99"/>
    <w:semiHidden/>
    <w:unhideWhenUsed/>
    <w:rsid w:val="00FA3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A3A1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A3A10"/>
    <w:rPr>
      <w:rFonts w:ascii="Courier New" w:eastAsia="Times New Roman" w:hAnsi="Courier New" w:cs="Courier New"/>
      <w:sz w:val="20"/>
      <w:szCs w:val="20"/>
    </w:rPr>
  </w:style>
  <w:style w:type="character" w:customStyle="1" w:styleId="token">
    <w:name w:val="token"/>
    <w:basedOn w:val="Policepardfaut"/>
    <w:rsid w:val="00FA3A10"/>
  </w:style>
  <w:style w:type="paragraph" w:customStyle="1" w:styleId="rntbox">
    <w:name w:val="rntbox"/>
    <w:basedOn w:val="Normal"/>
    <w:rsid w:val="00FA3A1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883445">
      <w:bodyDiv w:val="1"/>
      <w:marLeft w:val="0"/>
      <w:marRight w:val="0"/>
      <w:marTop w:val="0"/>
      <w:marBottom w:val="0"/>
      <w:divBdr>
        <w:top w:val="none" w:sz="0" w:space="0" w:color="auto"/>
        <w:left w:val="none" w:sz="0" w:space="0" w:color="auto"/>
        <w:bottom w:val="none" w:sz="0" w:space="0" w:color="auto"/>
        <w:right w:val="none" w:sz="0" w:space="0" w:color="auto"/>
      </w:divBdr>
      <w:divsChild>
        <w:div w:id="405734674">
          <w:marLeft w:val="0"/>
          <w:marRight w:val="0"/>
          <w:marTop w:val="0"/>
          <w:marBottom w:val="450"/>
          <w:divBdr>
            <w:top w:val="none" w:sz="0" w:space="0" w:color="auto"/>
            <w:left w:val="none" w:sz="0" w:space="0" w:color="auto"/>
            <w:bottom w:val="none" w:sz="0" w:space="0" w:color="auto"/>
            <w:right w:val="none" w:sz="0" w:space="0" w:color="auto"/>
          </w:divBdr>
          <w:divsChild>
            <w:div w:id="1093355906">
              <w:marLeft w:val="0"/>
              <w:marRight w:val="0"/>
              <w:marTop w:val="0"/>
              <w:marBottom w:val="0"/>
              <w:divBdr>
                <w:top w:val="none" w:sz="0" w:space="0" w:color="auto"/>
                <w:left w:val="none" w:sz="0" w:space="0" w:color="auto"/>
                <w:bottom w:val="none" w:sz="0" w:space="0" w:color="auto"/>
                <w:right w:val="none" w:sz="0" w:space="0" w:color="auto"/>
              </w:divBdr>
            </w:div>
          </w:divsChild>
        </w:div>
        <w:div w:id="1842046497">
          <w:marLeft w:val="0"/>
          <w:marRight w:val="0"/>
          <w:marTop w:val="0"/>
          <w:marBottom w:val="0"/>
          <w:divBdr>
            <w:top w:val="none" w:sz="0" w:space="0" w:color="auto"/>
            <w:left w:val="none" w:sz="0" w:space="0" w:color="auto"/>
            <w:bottom w:val="none" w:sz="0" w:space="0" w:color="auto"/>
            <w:right w:val="none" w:sz="0" w:space="0" w:color="auto"/>
          </w:divBdr>
          <w:divsChild>
            <w:div w:id="1967929187">
              <w:marLeft w:val="0"/>
              <w:marRight w:val="0"/>
              <w:marTop w:val="0"/>
              <w:marBottom w:val="0"/>
              <w:divBdr>
                <w:top w:val="none" w:sz="0" w:space="0" w:color="auto"/>
                <w:left w:val="none" w:sz="0" w:space="0" w:color="auto"/>
                <w:bottom w:val="none" w:sz="0" w:space="0" w:color="auto"/>
                <w:right w:val="none" w:sz="0" w:space="0" w:color="auto"/>
              </w:divBdr>
              <w:divsChild>
                <w:div w:id="1683437074">
                  <w:marLeft w:val="0"/>
                  <w:marRight w:val="0"/>
                  <w:marTop w:val="0"/>
                  <w:marBottom w:val="0"/>
                  <w:divBdr>
                    <w:top w:val="none" w:sz="0" w:space="0" w:color="auto"/>
                    <w:left w:val="none" w:sz="0" w:space="0" w:color="auto"/>
                    <w:bottom w:val="none" w:sz="0" w:space="0" w:color="auto"/>
                    <w:right w:val="none" w:sz="0" w:space="0" w:color="auto"/>
                  </w:divBdr>
                  <w:divsChild>
                    <w:div w:id="1420757709">
                      <w:marLeft w:val="0"/>
                      <w:marRight w:val="0"/>
                      <w:marTop w:val="0"/>
                      <w:marBottom w:val="0"/>
                      <w:divBdr>
                        <w:top w:val="none" w:sz="0" w:space="0" w:color="auto"/>
                        <w:left w:val="none" w:sz="0" w:space="0" w:color="auto"/>
                        <w:bottom w:val="none" w:sz="0" w:space="0" w:color="auto"/>
                        <w:right w:val="none" w:sz="0" w:space="0" w:color="auto"/>
                      </w:divBdr>
                      <w:divsChild>
                        <w:div w:id="2080789747">
                          <w:marLeft w:val="0"/>
                          <w:marRight w:val="0"/>
                          <w:marTop w:val="0"/>
                          <w:marBottom w:val="0"/>
                          <w:divBdr>
                            <w:top w:val="none" w:sz="0" w:space="0" w:color="auto"/>
                            <w:left w:val="none" w:sz="0" w:space="0" w:color="auto"/>
                            <w:bottom w:val="none" w:sz="0" w:space="0" w:color="auto"/>
                            <w:right w:val="none" w:sz="0" w:space="0" w:color="auto"/>
                          </w:divBdr>
                        </w:div>
                        <w:div w:id="1295140292">
                          <w:marLeft w:val="0"/>
                          <w:marRight w:val="0"/>
                          <w:marTop w:val="0"/>
                          <w:marBottom w:val="0"/>
                          <w:divBdr>
                            <w:top w:val="none" w:sz="0" w:space="0" w:color="auto"/>
                            <w:left w:val="none" w:sz="0" w:space="0" w:color="auto"/>
                            <w:bottom w:val="none" w:sz="0" w:space="0" w:color="auto"/>
                            <w:right w:val="none" w:sz="0" w:space="0" w:color="auto"/>
                          </w:divBdr>
                        </w:div>
                        <w:div w:id="30107817">
                          <w:marLeft w:val="0"/>
                          <w:marRight w:val="0"/>
                          <w:marTop w:val="0"/>
                          <w:marBottom w:val="0"/>
                          <w:divBdr>
                            <w:top w:val="none" w:sz="0" w:space="0" w:color="auto"/>
                            <w:left w:val="none" w:sz="0" w:space="0" w:color="auto"/>
                            <w:bottom w:val="none" w:sz="0" w:space="0" w:color="auto"/>
                            <w:right w:val="none" w:sz="0" w:space="0" w:color="auto"/>
                          </w:divBdr>
                        </w:div>
                        <w:div w:id="448166292">
                          <w:marLeft w:val="0"/>
                          <w:marRight w:val="0"/>
                          <w:marTop w:val="0"/>
                          <w:marBottom w:val="0"/>
                          <w:divBdr>
                            <w:top w:val="none" w:sz="0" w:space="0" w:color="auto"/>
                            <w:left w:val="none" w:sz="0" w:space="0" w:color="auto"/>
                            <w:bottom w:val="none" w:sz="0" w:space="0" w:color="auto"/>
                            <w:right w:val="none" w:sz="0" w:space="0" w:color="auto"/>
                          </w:divBdr>
                        </w:div>
                        <w:div w:id="833952514">
                          <w:marLeft w:val="0"/>
                          <w:marRight w:val="0"/>
                          <w:marTop w:val="0"/>
                          <w:marBottom w:val="0"/>
                          <w:divBdr>
                            <w:top w:val="none" w:sz="0" w:space="0" w:color="auto"/>
                            <w:left w:val="none" w:sz="0" w:space="0" w:color="auto"/>
                            <w:bottom w:val="none" w:sz="0" w:space="0" w:color="auto"/>
                            <w:right w:val="none" w:sz="0" w:space="0" w:color="auto"/>
                          </w:divBdr>
                        </w:div>
                        <w:div w:id="732703610">
                          <w:marLeft w:val="0"/>
                          <w:marRight w:val="0"/>
                          <w:marTop w:val="0"/>
                          <w:marBottom w:val="0"/>
                          <w:divBdr>
                            <w:top w:val="none" w:sz="0" w:space="0" w:color="auto"/>
                            <w:left w:val="none" w:sz="0" w:space="0" w:color="auto"/>
                            <w:bottom w:val="none" w:sz="0" w:space="0" w:color="auto"/>
                            <w:right w:val="none" w:sz="0" w:space="0" w:color="auto"/>
                          </w:divBdr>
                        </w:div>
                        <w:div w:id="239607821">
                          <w:marLeft w:val="0"/>
                          <w:marRight w:val="0"/>
                          <w:marTop w:val="0"/>
                          <w:marBottom w:val="0"/>
                          <w:divBdr>
                            <w:top w:val="none" w:sz="0" w:space="0" w:color="auto"/>
                            <w:left w:val="none" w:sz="0" w:space="0" w:color="auto"/>
                            <w:bottom w:val="none" w:sz="0" w:space="0" w:color="auto"/>
                            <w:right w:val="none" w:sz="0" w:space="0" w:color="auto"/>
                          </w:divBdr>
                        </w:div>
                        <w:div w:id="620264570">
                          <w:marLeft w:val="0"/>
                          <w:marRight w:val="0"/>
                          <w:marTop w:val="0"/>
                          <w:marBottom w:val="0"/>
                          <w:divBdr>
                            <w:top w:val="none" w:sz="0" w:space="0" w:color="auto"/>
                            <w:left w:val="none" w:sz="0" w:space="0" w:color="auto"/>
                            <w:bottom w:val="none" w:sz="0" w:space="0" w:color="auto"/>
                            <w:right w:val="none" w:sz="0" w:space="0" w:color="auto"/>
                          </w:divBdr>
                        </w:div>
                        <w:div w:id="69618785">
                          <w:marLeft w:val="0"/>
                          <w:marRight w:val="0"/>
                          <w:marTop w:val="0"/>
                          <w:marBottom w:val="0"/>
                          <w:divBdr>
                            <w:top w:val="none" w:sz="0" w:space="0" w:color="auto"/>
                            <w:left w:val="none" w:sz="0" w:space="0" w:color="auto"/>
                            <w:bottom w:val="none" w:sz="0" w:space="0" w:color="auto"/>
                            <w:right w:val="none" w:sz="0" w:space="0" w:color="auto"/>
                          </w:divBdr>
                        </w:div>
                        <w:div w:id="1336152330">
                          <w:marLeft w:val="0"/>
                          <w:marRight w:val="0"/>
                          <w:marTop w:val="0"/>
                          <w:marBottom w:val="0"/>
                          <w:divBdr>
                            <w:top w:val="none" w:sz="0" w:space="0" w:color="auto"/>
                            <w:left w:val="none" w:sz="0" w:space="0" w:color="auto"/>
                            <w:bottom w:val="none" w:sz="0" w:space="0" w:color="auto"/>
                            <w:right w:val="none" w:sz="0" w:space="0" w:color="auto"/>
                          </w:divBdr>
                        </w:div>
                        <w:div w:id="966282453">
                          <w:marLeft w:val="0"/>
                          <w:marRight w:val="0"/>
                          <w:marTop w:val="0"/>
                          <w:marBottom w:val="0"/>
                          <w:divBdr>
                            <w:top w:val="none" w:sz="0" w:space="0" w:color="auto"/>
                            <w:left w:val="none" w:sz="0" w:space="0" w:color="auto"/>
                            <w:bottom w:val="none" w:sz="0" w:space="0" w:color="auto"/>
                            <w:right w:val="none" w:sz="0" w:space="0" w:color="auto"/>
                          </w:divBdr>
                        </w:div>
                        <w:div w:id="502746325">
                          <w:marLeft w:val="0"/>
                          <w:marRight w:val="0"/>
                          <w:marTop w:val="0"/>
                          <w:marBottom w:val="0"/>
                          <w:divBdr>
                            <w:top w:val="none" w:sz="0" w:space="0" w:color="auto"/>
                            <w:left w:val="none" w:sz="0" w:space="0" w:color="auto"/>
                            <w:bottom w:val="none" w:sz="0" w:space="0" w:color="auto"/>
                            <w:right w:val="none" w:sz="0" w:space="0" w:color="auto"/>
                          </w:divBdr>
                        </w:div>
                        <w:div w:id="824468864">
                          <w:marLeft w:val="0"/>
                          <w:marRight w:val="0"/>
                          <w:marTop w:val="0"/>
                          <w:marBottom w:val="0"/>
                          <w:divBdr>
                            <w:top w:val="none" w:sz="0" w:space="0" w:color="auto"/>
                            <w:left w:val="none" w:sz="0" w:space="0" w:color="auto"/>
                            <w:bottom w:val="none" w:sz="0" w:space="0" w:color="auto"/>
                            <w:right w:val="none" w:sz="0" w:space="0" w:color="auto"/>
                          </w:divBdr>
                        </w:div>
                        <w:div w:id="418907930">
                          <w:marLeft w:val="0"/>
                          <w:marRight w:val="0"/>
                          <w:marTop w:val="0"/>
                          <w:marBottom w:val="0"/>
                          <w:divBdr>
                            <w:top w:val="none" w:sz="0" w:space="0" w:color="auto"/>
                            <w:left w:val="none" w:sz="0" w:space="0" w:color="auto"/>
                            <w:bottom w:val="none" w:sz="0" w:space="0" w:color="auto"/>
                            <w:right w:val="none" w:sz="0" w:space="0" w:color="auto"/>
                          </w:divBdr>
                        </w:div>
                        <w:div w:id="169950448">
                          <w:marLeft w:val="0"/>
                          <w:marRight w:val="0"/>
                          <w:marTop w:val="0"/>
                          <w:marBottom w:val="0"/>
                          <w:divBdr>
                            <w:top w:val="none" w:sz="0" w:space="0" w:color="auto"/>
                            <w:left w:val="none" w:sz="0" w:space="0" w:color="auto"/>
                            <w:bottom w:val="none" w:sz="0" w:space="0" w:color="auto"/>
                            <w:right w:val="none" w:sz="0" w:space="0" w:color="auto"/>
                          </w:divBdr>
                        </w:div>
                        <w:div w:id="1555853390">
                          <w:marLeft w:val="0"/>
                          <w:marRight w:val="0"/>
                          <w:marTop w:val="0"/>
                          <w:marBottom w:val="0"/>
                          <w:divBdr>
                            <w:top w:val="none" w:sz="0" w:space="0" w:color="auto"/>
                            <w:left w:val="none" w:sz="0" w:space="0" w:color="auto"/>
                            <w:bottom w:val="none" w:sz="0" w:space="0" w:color="auto"/>
                            <w:right w:val="none" w:sz="0" w:space="0" w:color="auto"/>
                          </w:divBdr>
                        </w:div>
                        <w:div w:id="20723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keradvisor.com/tools/ttgo-lora32-sx1276-esp32-oled/" TargetMode="External"/><Relationship Id="rId18" Type="http://schemas.openxmlformats.org/officeDocument/2006/relationships/hyperlink" Target="https://makeradvisor.com/tools/?utm_source=rnt&amp;utm_medium=post&amp;utm_campaign=post" TargetMode="External"/><Relationship Id="rId26" Type="http://schemas.openxmlformats.org/officeDocument/2006/relationships/hyperlink" Target="https://github.com/adafruit/Adafruit-GFX-Library" TargetMode="External"/><Relationship Id="rId39" Type="http://schemas.openxmlformats.org/officeDocument/2006/relationships/image" Target="media/image8.png"/><Relationship Id="rId21" Type="http://schemas.openxmlformats.org/officeDocument/2006/relationships/hyperlink" Target="https://randomnerdtutorials.com/install-esp32-filesystem-uploader-arduino-ide/" TargetMode="External"/><Relationship Id="rId34" Type="http://schemas.openxmlformats.org/officeDocument/2006/relationships/image" Target="media/image5.png"/><Relationship Id="rId42" Type="http://schemas.openxmlformats.org/officeDocument/2006/relationships/hyperlink" Target="https://randomnerdtutorials.com/display-images-esp32-esp8266-web-server/" TargetMode="External"/><Relationship Id="rId47" Type="http://schemas.openxmlformats.org/officeDocument/2006/relationships/hyperlink" Target="https://github.com/RuiSantosdotme/Random-Nerd-Tutorials/raw/master/Projects/ESP32/ESP3_LoRa/ESP3_LoRa.zip" TargetMode="External"/><Relationship Id="rId50" Type="http://schemas.openxmlformats.org/officeDocument/2006/relationships/hyperlink" Target="https://randomnerdtutorials.com/install-esp32-filesystem-uploader-arduino-ide/" TargetMode="External"/><Relationship Id="rId55" Type="http://schemas.openxmlformats.org/officeDocument/2006/relationships/hyperlink" Target="https://makeradvisor.com/tools/rfm95-lora-transceiver-module/"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makeradvisor.com/tools/jumper-wires-kit-120-pieces/" TargetMode="External"/><Relationship Id="rId29" Type="http://schemas.openxmlformats.org/officeDocument/2006/relationships/hyperlink" Target="https://randomnerdtutorials.com/esp32-dht11-dht22-temperature-humidity-web-server-arduino-ide/" TargetMode="External"/><Relationship Id="rId11" Type="http://schemas.openxmlformats.org/officeDocument/2006/relationships/hyperlink" Target="https://makeradvisor.com/tools/ttgo-lora32-sx1276-esp32-oled/" TargetMode="External"/><Relationship Id="rId24" Type="http://schemas.openxmlformats.org/officeDocument/2006/relationships/hyperlink" Target="https://github.com/sandeepmistry/arduino-LoRa" TargetMode="External"/><Relationship Id="rId32" Type="http://schemas.openxmlformats.org/officeDocument/2006/relationships/hyperlink" Target="https://randomnerdtutorials.com/esp32-bme280-arduino-ide-pressure-temperature-humidity/" TargetMode="External"/><Relationship Id="rId37" Type="http://schemas.openxmlformats.org/officeDocument/2006/relationships/image" Target="media/image6.png"/><Relationship Id="rId40" Type="http://schemas.openxmlformats.org/officeDocument/2006/relationships/image" Target="media/image9.jpeg"/><Relationship Id="rId45" Type="http://schemas.openxmlformats.org/officeDocument/2006/relationships/hyperlink" Target="https://github.com/RuiSantosdotme/Random-Nerd-Tutorials/raw/master/Projects/ESP32/ESP3_LoRa/LoRa_Receiver_Web_Server/data/index.html" TargetMode="External"/><Relationship Id="rId53" Type="http://schemas.openxmlformats.org/officeDocument/2006/relationships/image" Target="media/image15.jpeg"/><Relationship Id="rId58" Type="http://schemas.openxmlformats.org/officeDocument/2006/relationships/theme" Target="theme/theme1.xml"/><Relationship Id="rId5"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andomnerdtutorials.com/esp32-ntp-client-date-time-arduino-ide/" TargetMode="External"/><Relationship Id="rId14" Type="http://schemas.openxmlformats.org/officeDocument/2006/relationships/hyperlink" Target="https://randomnerdtutorials.com/esp32-lora-rfm95-transceiver-arduino-ide/" TargetMode="External"/><Relationship Id="rId22" Type="http://schemas.openxmlformats.org/officeDocument/2006/relationships/hyperlink" Target="https://randomnerdtutorials.com/installing-the-esp32-board-in-arduino-ide-windows-instructions/" TargetMode="External"/><Relationship Id="rId27" Type="http://schemas.openxmlformats.org/officeDocument/2006/relationships/hyperlink" Target="https://github.com/adafruit/Adafruit_BME280_Library" TargetMode="External"/><Relationship Id="rId30" Type="http://schemas.openxmlformats.org/officeDocument/2006/relationships/hyperlink" Target="https://github.com/taranais/NTPClient" TargetMode="External"/><Relationship Id="rId35" Type="http://schemas.openxmlformats.org/officeDocument/2006/relationships/hyperlink" Target="https://github.com/RuiSantosdotme/Random-Nerd-Tutorials/raw/master/Projects/ESP32/ESP3_LoRa/LoRa_Sender_BME280/LoRa_Sender_BME280.ino" TargetMode="External"/><Relationship Id="rId43" Type="http://schemas.openxmlformats.org/officeDocument/2006/relationships/image" Target="media/image11.png"/><Relationship Id="rId48" Type="http://schemas.openxmlformats.org/officeDocument/2006/relationships/hyperlink" Target="https://github.com/RuiSantosdotme/Random-Nerd-Tutorials/raw/master/Projects/ESP32/ESP3_LoRa/LoRa_Receiver_Web_Server/LoRa_Receiver_Web_Server.ino" TargetMode="External"/><Relationship Id="rId56" Type="http://schemas.openxmlformats.org/officeDocument/2006/relationships/image" Target="media/image17.jpeg"/><Relationship Id="rId8" Type="http://schemas.openxmlformats.org/officeDocument/2006/relationships/hyperlink" Target="https://randomnerdtutorials.com/esp32-web-server-spiffs-spi-flash-file-system/" TargetMode="External"/><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makeradvisor.com/tools/mb-102-solderless-breadboard-830-points/" TargetMode="External"/><Relationship Id="rId25" Type="http://schemas.openxmlformats.org/officeDocument/2006/relationships/hyperlink" Target="https://github.com/adafruit/Adafruit_SSD1306" TargetMode="External"/><Relationship Id="rId33" Type="http://schemas.openxmlformats.org/officeDocument/2006/relationships/hyperlink" Target="https://randomnerdtutorials.com/esp32-bme280-arduino-ide-pressure-temperature-humidity/" TargetMode="External"/><Relationship Id="rId38" Type="http://schemas.openxmlformats.org/officeDocument/2006/relationships/image" Target="media/image7.png"/><Relationship Id="rId46" Type="http://schemas.openxmlformats.org/officeDocument/2006/relationships/hyperlink" Target="https://www.w3schools.com/css/default.asp" TargetMode="External"/><Relationship Id="rId20" Type="http://schemas.openxmlformats.org/officeDocument/2006/relationships/hyperlink" Target="https://randomnerdtutorials.com/installing-the-esp32-board-in-arduino-ide-windows-instructions/" TargetMode="External"/><Relationship Id="rId41" Type="http://schemas.openxmlformats.org/officeDocument/2006/relationships/image" Target="media/image10.png"/><Relationship Id="rId54"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hyperlink" Target="https://randomnerdtutorials.com/ttgo-lora32-sx1276-arduino-ide/" TargetMode="External"/><Relationship Id="rId15" Type="http://schemas.openxmlformats.org/officeDocument/2006/relationships/hyperlink" Target="https://randomnerdtutorials.com/esp32-lora-rfm95-transceiver-arduino-ide/" TargetMode="External"/><Relationship Id="rId23" Type="http://schemas.openxmlformats.org/officeDocument/2006/relationships/hyperlink" Target="https://randomnerdtutorials.com/install-esp32-filesystem-uploader-arduino-ide/" TargetMode="External"/><Relationship Id="rId28" Type="http://schemas.openxmlformats.org/officeDocument/2006/relationships/hyperlink" Target="https://github.com/adafruit/Adafruit_Sensor" TargetMode="External"/><Relationship Id="rId36" Type="http://schemas.openxmlformats.org/officeDocument/2006/relationships/hyperlink" Target="https://makeradvisor.com/esp32-sx1276-lora-ssd1306-oled/" TargetMode="External"/><Relationship Id="rId49" Type="http://schemas.openxmlformats.org/officeDocument/2006/relationships/image" Target="media/image12.png"/><Relationship Id="rId57" Type="http://schemas.openxmlformats.org/officeDocument/2006/relationships/fontTable" Target="fontTable.xml"/><Relationship Id="rId10" Type="http://schemas.openxmlformats.org/officeDocument/2006/relationships/hyperlink" Target="https://randomnerdtutorials.com/esp32-lora-rfm95-transceiver-arduino-ide/" TargetMode="External"/><Relationship Id="rId31" Type="http://schemas.openxmlformats.org/officeDocument/2006/relationships/hyperlink" Target="https://github.com/taranais/NTPClient/archive/master.zip" TargetMode="External"/><Relationship Id="rId44" Type="http://schemas.openxmlformats.org/officeDocument/2006/relationships/hyperlink" Target="https://github.com/RuiSantosdotme/Random-Nerd-Tutorials/raw/master/Projects/ESP32/ESP3_LoRa/ESP3_LoRa.zip" TargetMode="External"/><Relationship Id="rId52" Type="http://schemas.openxmlformats.org/officeDocument/2006/relationships/image" Target="media/image1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5514</Words>
  <Characters>30329</Characters>
  <Application>Microsoft Office Word</Application>
  <DocSecurity>0</DocSecurity>
  <Lines>252</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Jean-Christophe Sahakian</dc:creator>
  <cp:keywords/>
  <dc:description/>
  <cp:lastModifiedBy>Jean-Christophe Sahakian</cp:lastModifiedBy>
  <cp:revision>1</cp:revision>
  <dcterms:created xsi:type="dcterms:W3CDTF">2020-11-02T17:01:00Z</dcterms:created>
  <dcterms:modified xsi:type="dcterms:W3CDTF">2020-11-02T17:02:00Z</dcterms:modified>
</cp:coreProperties>
</file>